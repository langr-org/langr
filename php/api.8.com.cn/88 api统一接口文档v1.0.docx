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9BD" w:rsidRDefault="00E429BD">
      <w:pPr>
        <w:jc w:val="center"/>
        <w:rPr>
          <w:rFonts w:ascii="宋体"/>
          <w:b/>
          <w:sz w:val="84"/>
          <w:szCs w:val="84"/>
        </w:rPr>
      </w:pPr>
    </w:p>
    <w:p w:rsidR="00E429BD" w:rsidRDefault="00E429BD">
      <w:pPr>
        <w:jc w:val="center"/>
        <w:rPr>
          <w:rFonts w:ascii="宋体"/>
          <w:b/>
          <w:sz w:val="84"/>
          <w:szCs w:val="84"/>
        </w:rPr>
      </w:pPr>
    </w:p>
    <w:p w:rsidR="00E429BD" w:rsidRDefault="00E429BD">
      <w:pPr>
        <w:jc w:val="center"/>
        <w:rPr>
          <w:rFonts w:ascii="宋体"/>
          <w:b/>
          <w:sz w:val="84"/>
          <w:szCs w:val="84"/>
        </w:rPr>
      </w:pPr>
    </w:p>
    <w:p w:rsidR="00E429BD" w:rsidRDefault="00D123BD">
      <w:pPr>
        <w:jc w:val="center"/>
        <w:rPr>
          <w:rFonts w:ascii="黑体" w:eastAsia="黑体" w:hAnsi="宋体"/>
          <w:sz w:val="72"/>
          <w:szCs w:val="72"/>
        </w:rPr>
      </w:pPr>
      <w:r>
        <w:rPr>
          <w:rFonts w:ascii="黑体" w:eastAsia="黑体" w:hAnsi="宋体" w:hint="eastAsia"/>
          <w:sz w:val="72"/>
          <w:szCs w:val="72"/>
        </w:rPr>
        <w:t>88财富</w:t>
      </w:r>
    </w:p>
    <w:p w:rsidR="00E429BD" w:rsidRDefault="00E429BD" w:rsidP="00C06446">
      <w:pPr>
        <w:jc w:val="center"/>
        <w:outlineLvl w:val="0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/>
          <w:sz w:val="72"/>
          <w:szCs w:val="72"/>
        </w:rPr>
        <w:t xml:space="preserve"> API</w:t>
      </w:r>
      <w:r>
        <w:rPr>
          <w:rFonts w:ascii="黑体" w:eastAsia="黑体" w:hAnsi="宋体" w:hint="eastAsia"/>
          <w:b/>
          <w:sz w:val="84"/>
          <w:szCs w:val="84"/>
        </w:rPr>
        <w:t>接口文档</w:t>
      </w:r>
    </w:p>
    <w:p w:rsidR="00E429BD" w:rsidRDefault="00E429BD">
      <w:pPr>
        <w:rPr>
          <w:rFonts w:ascii="宋体"/>
        </w:rPr>
      </w:pPr>
    </w:p>
    <w:p w:rsidR="00E429BD" w:rsidRDefault="00E429BD">
      <w:pPr>
        <w:rPr>
          <w:rFonts w:ascii="宋体"/>
        </w:rPr>
      </w:pPr>
    </w:p>
    <w:p w:rsidR="00E429BD" w:rsidRDefault="00E429BD">
      <w:pPr>
        <w:rPr>
          <w:rFonts w:ascii="宋体"/>
        </w:rPr>
      </w:pPr>
    </w:p>
    <w:p w:rsidR="00E429BD" w:rsidRDefault="00E429BD">
      <w:pPr>
        <w:rPr>
          <w:rFonts w:ascii="宋体"/>
        </w:rPr>
      </w:pPr>
    </w:p>
    <w:p w:rsidR="00E429BD" w:rsidRDefault="00E429BD">
      <w:pPr>
        <w:rPr>
          <w:rFonts w:ascii="宋体"/>
        </w:rPr>
      </w:pPr>
    </w:p>
    <w:p w:rsidR="00E429BD" w:rsidRDefault="00E429BD">
      <w:pPr>
        <w:rPr>
          <w:rFonts w:ascii="宋体"/>
        </w:rPr>
      </w:pPr>
    </w:p>
    <w:p w:rsidR="00E429BD" w:rsidRDefault="00E429BD">
      <w:pPr>
        <w:rPr>
          <w:rFonts w:ascii="宋体"/>
          <w:b/>
        </w:rPr>
      </w:pPr>
      <w:r>
        <w:rPr>
          <w:rFonts w:ascii="宋体" w:hAnsi="宋体" w:hint="eastAsia"/>
          <w:b/>
        </w:rPr>
        <w:t>文档信息</w:t>
      </w:r>
    </w:p>
    <w:tbl>
      <w:tblPr>
        <w:tblW w:w="8522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660"/>
        <w:gridCol w:w="2126"/>
        <w:gridCol w:w="3736"/>
      </w:tblGrid>
      <w:tr w:rsidR="00E429BD">
        <w:tc>
          <w:tcPr>
            <w:tcW w:w="2660" w:type="dxa"/>
            <w:vMerge w:val="restart"/>
          </w:tcPr>
          <w:p w:rsidR="00E429BD" w:rsidRDefault="00E429BD">
            <w:r>
              <w:rPr>
                <w:rFonts w:hint="eastAsia"/>
              </w:rPr>
              <w:t>文件状态</w:t>
            </w:r>
            <w:r>
              <w:t>:</w:t>
            </w:r>
          </w:p>
          <w:p w:rsidR="00E429BD" w:rsidRDefault="00E429BD">
            <w:pPr>
              <w:ind w:firstLineChars="100" w:firstLine="210"/>
            </w:pPr>
            <w:r>
              <w:t>[</w:t>
            </w:r>
            <w:r w:rsidR="00D123BD">
              <w:rPr>
                <w:rFonts w:ascii="宋体" w:hAnsi="宋体"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>草稿</w:t>
            </w:r>
          </w:p>
          <w:p w:rsidR="00E429BD" w:rsidRDefault="00E429BD">
            <w:pPr>
              <w:ind w:firstLineChars="100" w:firstLine="210"/>
            </w:pPr>
            <w:r>
              <w:t>[  ]</w:t>
            </w:r>
            <w:r>
              <w:rPr>
                <w:rFonts w:hint="eastAsia"/>
              </w:rPr>
              <w:t>正式发布</w:t>
            </w:r>
          </w:p>
          <w:p w:rsidR="00E429BD" w:rsidRDefault="00E429BD" w:rsidP="00D123BD">
            <w:pPr>
              <w:ind w:firstLineChars="100" w:firstLine="210"/>
            </w:pPr>
            <w:r>
              <w:t>[</w:t>
            </w:r>
            <w:r w:rsidR="00D123BD">
              <w:rPr>
                <w:rFonts w:hint="eastAsia"/>
              </w:rPr>
              <w:t xml:space="preserve">  </w:t>
            </w:r>
            <w: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2126" w:type="dxa"/>
            <w:shd w:val="clear" w:color="auto" w:fill="FFFF00"/>
          </w:tcPr>
          <w:p w:rsidR="00E429BD" w:rsidRDefault="00E429BD">
            <w:r>
              <w:rPr>
                <w:rFonts w:hint="eastAsia"/>
              </w:rPr>
              <w:t>文件标识：</w:t>
            </w:r>
          </w:p>
        </w:tc>
        <w:tc>
          <w:tcPr>
            <w:tcW w:w="3736" w:type="dxa"/>
          </w:tcPr>
          <w:p w:rsidR="00E429BD" w:rsidRDefault="00E429BD"/>
        </w:tc>
      </w:tr>
      <w:tr w:rsidR="00E429BD">
        <w:tc>
          <w:tcPr>
            <w:tcW w:w="2660" w:type="dxa"/>
            <w:vMerge/>
          </w:tcPr>
          <w:p w:rsidR="00E429BD" w:rsidRDefault="00E429BD"/>
        </w:tc>
        <w:tc>
          <w:tcPr>
            <w:tcW w:w="2126" w:type="dxa"/>
            <w:shd w:val="clear" w:color="auto" w:fill="FFFF00"/>
          </w:tcPr>
          <w:p w:rsidR="00E429BD" w:rsidRDefault="00E429BD">
            <w:r>
              <w:rPr>
                <w:rFonts w:hint="eastAsia"/>
              </w:rPr>
              <w:t>当前版本：</w:t>
            </w:r>
          </w:p>
        </w:tc>
        <w:tc>
          <w:tcPr>
            <w:tcW w:w="3736" w:type="dxa"/>
          </w:tcPr>
          <w:p w:rsidR="00E429BD" w:rsidRDefault="00D123BD">
            <w:r>
              <w:rPr>
                <w:rFonts w:hint="eastAsia"/>
              </w:rPr>
              <w:t>0</w:t>
            </w:r>
            <w:r w:rsidR="00E429BD">
              <w:t>.</w:t>
            </w:r>
            <w:r>
              <w:rPr>
                <w:rFonts w:hint="eastAsia"/>
              </w:rPr>
              <w:t>1</w:t>
            </w:r>
          </w:p>
        </w:tc>
      </w:tr>
      <w:tr w:rsidR="00E429BD">
        <w:tc>
          <w:tcPr>
            <w:tcW w:w="2660" w:type="dxa"/>
            <w:vMerge/>
          </w:tcPr>
          <w:p w:rsidR="00E429BD" w:rsidRDefault="00E429BD"/>
        </w:tc>
        <w:tc>
          <w:tcPr>
            <w:tcW w:w="2126" w:type="dxa"/>
            <w:shd w:val="clear" w:color="auto" w:fill="FFFF00"/>
          </w:tcPr>
          <w:p w:rsidR="00E429BD" w:rsidRDefault="00E429BD">
            <w:r>
              <w:rPr>
                <w:rFonts w:hint="eastAsia"/>
              </w:rPr>
              <w:t>作者：</w:t>
            </w:r>
          </w:p>
        </w:tc>
        <w:tc>
          <w:tcPr>
            <w:tcW w:w="3736" w:type="dxa"/>
          </w:tcPr>
          <w:p w:rsidR="00E429BD" w:rsidRDefault="00D123BD">
            <w:r>
              <w:rPr>
                <w:rFonts w:hint="eastAsia"/>
              </w:rPr>
              <w:t>黄华</w:t>
            </w:r>
          </w:p>
        </w:tc>
      </w:tr>
      <w:tr w:rsidR="00E429BD">
        <w:tc>
          <w:tcPr>
            <w:tcW w:w="2660" w:type="dxa"/>
            <w:vMerge/>
          </w:tcPr>
          <w:p w:rsidR="00E429BD" w:rsidRDefault="00E429BD"/>
        </w:tc>
        <w:tc>
          <w:tcPr>
            <w:tcW w:w="2126" w:type="dxa"/>
            <w:shd w:val="clear" w:color="auto" w:fill="FFFF00"/>
          </w:tcPr>
          <w:p w:rsidR="00E429BD" w:rsidRDefault="00E429BD">
            <w:r>
              <w:rPr>
                <w:rFonts w:hint="eastAsia"/>
              </w:rPr>
              <w:t>审核人：</w:t>
            </w:r>
          </w:p>
        </w:tc>
        <w:tc>
          <w:tcPr>
            <w:tcW w:w="3736" w:type="dxa"/>
          </w:tcPr>
          <w:p w:rsidR="00E429BD" w:rsidRDefault="00E429BD"/>
        </w:tc>
      </w:tr>
      <w:tr w:rsidR="00E429BD">
        <w:tc>
          <w:tcPr>
            <w:tcW w:w="2660" w:type="dxa"/>
            <w:vMerge/>
          </w:tcPr>
          <w:p w:rsidR="00E429BD" w:rsidRDefault="00E429BD"/>
        </w:tc>
        <w:tc>
          <w:tcPr>
            <w:tcW w:w="2126" w:type="dxa"/>
            <w:shd w:val="clear" w:color="auto" w:fill="FFFF00"/>
          </w:tcPr>
          <w:p w:rsidR="00E429BD" w:rsidRDefault="00E429BD">
            <w:r>
              <w:rPr>
                <w:rFonts w:hint="eastAsia"/>
              </w:rPr>
              <w:t>完成日期：</w:t>
            </w:r>
          </w:p>
        </w:tc>
        <w:tc>
          <w:tcPr>
            <w:tcW w:w="3736" w:type="dxa"/>
          </w:tcPr>
          <w:p w:rsidR="00E429BD" w:rsidRDefault="00E429BD"/>
        </w:tc>
      </w:tr>
    </w:tbl>
    <w:p w:rsidR="00E429BD" w:rsidRDefault="00E429BD"/>
    <w:p w:rsidR="00E429BD" w:rsidRDefault="00E429BD">
      <w:r>
        <w:t>s</w:t>
      </w:r>
    </w:p>
    <w:p w:rsidR="00E429BD" w:rsidRDefault="00E429BD"/>
    <w:p w:rsidR="00E429BD" w:rsidRDefault="00E429BD"/>
    <w:p w:rsidR="00E429BD" w:rsidRDefault="00E429BD"/>
    <w:tbl>
      <w:tblPr>
        <w:tblW w:w="8522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4"/>
        <w:gridCol w:w="1704"/>
        <w:gridCol w:w="1704"/>
        <w:gridCol w:w="1705"/>
        <w:gridCol w:w="1705"/>
      </w:tblGrid>
      <w:tr w:rsidR="00E429BD">
        <w:tc>
          <w:tcPr>
            <w:tcW w:w="1704" w:type="dxa"/>
            <w:shd w:val="clear" w:color="FFFF00" w:fill="FFFF00"/>
          </w:tcPr>
          <w:p w:rsidR="00E429BD" w:rsidRDefault="00E429BD">
            <w:pPr>
              <w:jc w:val="center"/>
            </w:pPr>
            <w:r>
              <w:rPr>
                <w:rFonts w:hint="eastAsia"/>
              </w:rPr>
              <w:t>版本状态</w:t>
            </w:r>
          </w:p>
        </w:tc>
        <w:tc>
          <w:tcPr>
            <w:tcW w:w="1704" w:type="dxa"/>
            <w:shd w:val="clear" w:color="FFFF00" w:fill="FFFF00"/>
          </w:tcPr>
          <w:p w:rsidR="00E429BD" w:rsidRDefault="00E429BD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704" w:type="dxa"/>
            <w:shd w:val="clear" w:color="FFFF00" w:fill="FFFF00"/>
          </w:tcPr>
          <w:p w:rsidR="00E429BD" w:rsidRDefault="00E429BD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705" w:type="dxa"/>
            <w:shd w:val="clear" w:color="FFFF00" w:fill="FFFF00"/>
          </w:tcPr>
          <w:p w:rsidR="00E429BD" w:rsidRDefault="00E429BD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705" w:type="dxa"/>
            <w:shd w:val="clear" w:color="FFFF00" w:fill="FFFF00"/>
          </w:tcPr>
          <w:p w:rsidR="00E429BD" w:rsidRDefault="00E429B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429BD">
        <w:tc>
          <w:tcPr>
            <w:tcW w:w="1704" w:type="dxa"/>
          </w:tcPr>
          <w:p w:rsidR="00E429BD" w:rsidRDefault="00D123BD">
            <w:r>
              <w:rPr>
                <w:rFonts w:hint="eastAsia"/>
              </w:rPr>
              <w:t>0</w:t>
            </w:r>
            <w:r w:rsidR="00E429BD"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E429BD" w:rsidRDefault="00D123BD" w:rsidP="00D123BD">
            <w:r>
              <w:rPr>
                <w:rFonts w:hint="eastAsia"/>
              </w:rPr>
              <w:t>黄华</w:t>
            </w:r>
          </w:p>
        </w:tc>
        <w:tc>
          <w:tcPr>
            <w:tcW w:w="1704" w:type="dxa"/>
          </w:tcPr>
          <w:p w:rsidR="00E429BD" w:rsidRDefault="00E429BD"/>
        </w:tc>
        <w:tc>
          <w:tcPr>
            <w:tcW w:w="1705" w:type="dxa"/>
          </w:tcPr>
          <w:p w:rsidR="00E429BD" w:rsidRDefault="00D123BD" w:rsidP="00F032F8">
            <w:pPr>
              <w:jc w:val="center"/>
            </w:pPr>
            <w:r>
              <w:t>201</w:t>
            </w:r>
            <w:r>
              <w:rPr>
                <w:rFonts w:hint="eastAsia"/>
              </w:rPr>
              <w:t>6</w:t>
            </w:r>
            <w:r w:rsidR="00E429BD">
              <w:t>-0</w:t>
            </w:r>
            <w:r w:rsidR="00F032F8">
              <w:rPr>
                <w:rFonts w:hint="eastAsia"/>
              </w:rPr>
              <w:t>5</w:t>
            </w:r>
            <w:r w:rsidR="00E429BD">
              <w:t>-</w:t>
            </w:r>
            <w:r w:rsidR="00F032F8"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E429BD" w:rsidRDefault="00E429BD"/>
        </w:tc>
      </w:tr>
      <w:tr w:rsidR="00E429BD">
        <w:tc>
          <w:tcPr>
            <w:tcW w:w="1704" w:type="dxa"/>
          </w:tcPr>
          <w:p w:rsidR="00E429BD" w:rsidRDefault="00E429BD"/>
        </w:tc>
        <w:tc>
          <w:tcPr>
            <w:tcW w:w="1704" w:type="dxa"/>
          </w:tcPr>
          <w:p w:rsidR="00E429BD" w:rsidRDefault="00E429BD"/>
        </w:tc>
        <w:tc>
          <w:tcPr>
            <w:tcW w:w="1704" w:type="dxa"/>
          </w:tcPr>
          <w:p w:rsidR="00E429BD" w:rsidRDefault="00E429BD"/>
        </w:tc>
        <w:tc>
          <w:tcPr>
            <w:tcW w:w="1705" w:type="dxa"/>
          </w:tcPr>
          <w:p w:rsidR="00E429BD" w:rsidRDefault="00E429BD"/>
        </w:tc>
        <w:tc>
          <w:tcPr>
            <w:tcW w:w="1705" w:type="dxa"/>
          </w:tcPr>
          <w:p w:rsidR="00E429BD" w:rsidRDefault="00E429BD"/>
        </w:tc>
      </w:tr>
      <w:tr w:rsidR="00E429BD">
        <w:tc>
          <w:tcPr>
            <w:tcW w:w="1704" w:type="dxa"/>
          </w:tcPr>
          <w:p w:rsidR="00E429BD" w:rsidRDefault="00E429BD"/>
        </w:tc>
        <w:tc>
          <w:tcPr>
            <w:tcW w:w="1704" w:type="dxa"/>
          </w:tcPr>
          <w:p w:rsidR="00E429BD" w:rsidRDefault="00E429BD"/>
        </w:tc>
        <w:tc>
          <w:tcPr>
            <w:tcW w:w="1704" w:type="dxa"/>
          </w:tcPr>
          <w:p w:rsidR="00E429BD" w:rsidRDefault="00E429BD"/>
        </w:tc>
        <w:tc>
          <w:tcPr>
            <w:tcW w:w="1705" w:type="dxa"/>
          </w:tcPr>
          <w:p w:rsidR="00E429BD" w:rsidRDefault="00E429BD"/>
        </w:tc>
        <w:tc>
          <w:tcPr>
            <w:tcW w:w="1705" w:type="dxa"/>
          </w:tcPr>
          <w:p w:rsidR="00E429BD" w:rsidRDefault="00E429BD"/>
        </w:tc>
      </w:tr>
    </w:tbl>
    <w:p w:rsidR="00E429BD" w:rsidRDefault="00E429BD"/>
    <w:p w:rsidR="00E429BD" w:rsidRDefault="00E429BD"/>
    <w:p w:rsidR="00E429BD" w:rsidRDefault="00E429BD"/>
    <w:p w:rsidR="00E429BD" w:rsidRDefault="00E429BD"/>
    <w:p w:rsidR="00E429BD" w:rsidRDefault="00E429BD"/>
    <w:p w:rsidR="00E429BD" w:rsidRDefault="00E429BD">
      <w:pPr>
        <w:jc w:val="center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>目录</w:t>
      </w:r>
    </w:p>
    <w:p w:rsidR="0043293C" w:rsidRDefault="0043293C" w:rsidP="00CE0556">
      <w:pPr>
        <w:widowControl/>
        <w:numPr>
          <w:ilvl w:val="0"/>
          <w:numId w:val="1"/>
        </w:numPr>
        <w:spacing w:beforeAutospacing="1" w:after="100" w:afterAutospacing="1" w:line="450" w:lineRule="atLeast"/>
        <w:ind w:left="0"/>
        <w:jc w:val="left"/>
        <w:rPr>
          <w:rFonts w:ascii="微软雅黑" w:eastAsia="微软雅黑" w:hAnsi="微软雅黑"/>
          <w:color w:val="333333"/>
        </w:rPr>
      </w:pPr>
      <w:hyperlink r:id="rId8" w:history="1">
        <w:r>
          <w:rPr>
            <w:rStyle w:val="ac"/>
            <w:rFonts w:ascii="微软雅黑" w:eastAsia="微软雅黑" w:hAnsi="微软雅黑" w:hint="eastAsia"/>
            <w:color w:val="000000"/>
          </w:rPr>
          <w:t>一，项目说明</w:t>
        </w:r>
      </w:hyperlink>
    </w:p>
    <w:p w:rsidR="0043293C" w:rsidRDefault="0043293C" w:rsidP="00CE0556">
      <w:pPr>
        <w:widowControl/>
        <w:numPr>
          <w:ilvl w:val="1"/>
          <w:numId w:val="1"/>
        </w:numPr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hint="eastAsia"/>
          <w:color w:val="333333"/>
        </w:rPr>
      </w:pPr>
      <w:hyperlink r:id="rId9" w:history="1">
        <w:r>
          <w:rPr>
            <w:rStyle w:val="ac"/>
            <w:rFonts w:ascii="微软雅黑" w:eastAsia="微软雅黑" w:hAnsi="微软雅黑" w:hint="eastAsia"/>
            <w:color w:val="000000"/>
            <w:szCs w:val="21"/>
          </w:rPr>
          <w:t>接口说明</w:t>
        </w:r>
      </w:hyperlink>
    </w:p>
    <w:p w:rsidR="0043293C" w:rsidRDefault="0043293C" w:rsidP="00CE0556">
      <w:pPr>
        <w:widowControl/>
        <w:numPr>
          <w:ilvl w:val="1"/>
          <w:numId w:val="1"/>
        </w:numPr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hint="eastAsia"/>
          <w:color w:val="333333"/>
        </w:rPr>
      </w:pPr>
      <w:hyperlink r:id="rId10" w:history="1">
        <w:r>
          <w:rPr>
            <w:rStyle w:val="ac"/>
            <w:rFonts w:ascii="微软雅黑" w:eastAsia="微软雅黑" w:hAnsi="微软雅黑" w:hint="eastAsia"/>
            <w:color w:val="000000"/>
            <w:szCs w:val="21"/>
          </w:rPr>
          <w:t>OAuth2.0流程简介</w:t>
        </w:r>
      </w:hyperlink>
    </w:p>
    <w:p w:rsidR="0043293C" w:rsidRDefault="0043293C" w:rsidP="00CE0556">
      <w:pPr>
        <w:widowControl/>
        <w:numPr>
          <w:ilvl w:val="1"/>
          <w:numId w:val="1"/>
        </w:numPr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hint="eastAsia"/>
          <w:color w:val="333333"/>
        </w:rPr>
      </w:pPr>
      <w:hyperlink r:id="rId11" w:history="1">
        <w:r>
          <w:rPr>
            <w:rStyle w:val="ac"/>
            <w:rFonts w:ascii="微软雅黑" w:eastAsia="微软雅黑" w:hAnsi="微软雅黑" w:hint="eastAsia"/>
            <w:color w:val="000000"/>
            <w:szCs w:val="21"/>
          </w:rPr>
          <w:t>接口调用及输入输出</w:t>
        </w:r>
      </w:hyperlink>
    </w:p>
    <w:p w:rsidR="0043293C" w:rsidRDefault="0043293C" w:rsidP="00CE0556">
      <w:pPr>
        <w:widowControl/>
        <w:numPr>
          <w:ilvl w:val="1"/>
          <w:numId w:val="1"/>
        </w:numPr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hint="eastAsia"/>
          <w:color w:val="333333"/>
        </w:rPr>
      </w:pPr>
      <w:hyperlink r:id="rId12" w:history="1">
        <w:r>
          <w:rPr>
            <w:rStyle w:val="ac"/>
            <w:rFonts w:ascii="微软雅黑" w:eastAsia="微软雅黑" w:hAnsi="微软雅黑" w:hint="eastAsia"/>
            <w:color w:val="000000"/>
            <w:szCs w:val="21"/>
          </w:rPr>
          <w:t>常见出错码及解释</w:t>
        </w:r>
      </w:hyperlink>
    </w:p>
    <w:p w:rsidR="0043293C" w:rsidRDefault="0043293C" w:rsidP="00CE0556">
      <w:pPr>
        <w:widowControl/>
        <w:numPr>
          <w:ilvl w:val="0"/>
          <w:numId w:val="1"/>
        </w:numPr>
        <w:spacing w:beforeAutospacing="1" w:after="100" w:afterAutospacing="1" w:line="450" w:lineRule="atLeast"/>
        <w:ind w:left="0"/>
        <w:jc w:val="left"/>
        <w:rPr>
          <w:rFonts w:ascii="微软雅黑" w:eastAsia="微软雅黑" w:hAnsi="微软雅黑" w:hint="eastAsia"/>
          <w:color w:val="333333"/>
        </w:rPr>
      </w:pPr>
      <w:hyperlink r:id="rId13" w:history="1">
        <w:r>
          <w:rPr>
            <w:rStyle w:val="ac"/>
            <w:rFonts w:ascii="微软雅黑" w:eastAsia="微软雅黑" w:hAnsi="微软雅黑" w:hint="eastAsia"/>
            <w:color w:val="000000"/>
          </w:rPr>
          <w:t>二，接口列表</w:t>
        </w:r>
      </w:hyperlink>
    </w:p>
    <w:p w:rsidR="0043293C" w:rsidRDefault="0043293C" w:rsidP="00CE0556">
      <w:pPr>
        <w:widowControl/>
        <w:numPr>
          <w:ilvl w:val="1"/>
          <w:numId w:val="1"/>
        </w:numPr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hint="eastAsia"/>
          <w:color w:val="333333"/>
        </w:rPr>
      </w:pPr>
      <w:hyperlink r:id="rId14" w:history="1">
        <w:r>
          <w:rPr>
            <w:rStyle w:val="ac"/>
            <w:rFonts w:ascii="微软雅黑" w:eastAsia="微软雅黑" w:hAnsi="微软雅黑" w:hint="eastAsia"/>
            <w:color w:val="000000"/>
            <w:szCs w:val="21"/>
          </w:rPr>
          <w:t>获取token</w:t>
        </w:r>
      </w:hyperlink>
    </w:p>
    <w:p w:rsidR="0043293C" w:rsidRDefault="0043293C" w:rsidP="00CE0556">
      <w:pPr>
        <w:widowControl/>
        <w:numPr>
          <w:ilvl w:val="1"/>
          <w:numId w:val="1"/>
        </w:numPr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hint="eastAsia"/>
          <w:color w:val="333333"/>
        </w:rPr>
      </w:pPr>
      <w:hyperlink r:id="rId15" w:history="1">
        <w:r>
          <w:rPr>
            <w:rStyle w:val="ac"/>
            <w:rFonts w:ascii="微软雅黑" w:eastAsia="微软雅黑" w:hAnsi="微软雅黑" w:hint="eastAsia"/>
            <w:color w:val="000000"/>
            <w:szCs w:val="21"/>
          </w:rPr>
          <w:t>刷新token</w:t>
        </w:r>
      </w:hyperlink>
    </w:p>
    <w:p w:rsidR="0043293C" w:rsidRDefault="0043293C" w:rsidP="00CE0556">
      <w:pPr>
        <w:widowControl/>
        <w:numPr>
          <w:ilvl w:val="1"/>
          <w:numId w:val="1"/>
        </w:numPr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hint="eastAsia"/>
          <w:color w:val="333333"/>
        </w:rPr>
      </w:pPr>
      <w:hyperlink r:id="rId16" w:history="1">
        <w:r>
          <w:rPr>
            <w:rStyle w:val="ac"/>
            <w:rFonts w:ascii="微软雅黑" w:eastAsia="微软雅黑" w:hAnsi="微软雅黑" w:hint="eastAsia"/>
            <w:color w:val="000000"/>
            <w:szCs w:val="21"/>
          </w:rPr>
          <w:t>注册新用户</w:t>
        </w:r>
      </w:hyperlink>
    </w:p>
    <w:p w:rsidR="0043293C" w:rsidRDefault="0043293C" w:rsidP="00CE0556">
      <w:pPr>
        <w:widowControl/>
        <w:numPr>
          <w:ilvl w:val="1"/>
          <w:numId w:val="1"/>
        </w:numPr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hint="eastAsia"/>
          <w:color w:val="333333"/>
        </w:rPr>
      </w:pPr>
      <w:hyperlink r:id="rId17" w:history="1">
        <w:r>
          <w:rPr>
            <w:rStyle w:val="ac"/>
            <w:rFonts w:ascii="微软雅黑" w:eastAsia="微软雅黑" w:hAnsi="微软雅黑" w:hint="eastAsia"/>
            <w:color w:val="000000"/>
            <w:szCs w:val="21"/>
          </w:rPr>
          <w:t>获取手机验证码</w:t>
        </w:r>
      </w:hyperlink>
    </w:p>
    <w:p w:rsidR="0043293C" w:rsidRDefault="0043293C" w:rsidP="00CE0556">
      <w:pPr>
        <w:widowControl/>
        <w:numPr>
          <w:ilvl w:val="1"/>
          <w:numId w:val="1"/>
        </w:numPr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hint="eastAsia"/>
          <w:color w:val="333333"/>
        </w:rPr>
      </w:pPr>
      <w:hyperlink r:id="rId18" w:history="1">
        <w:r>
          <w:rPr>
            <w:rStyle w:val="ac"/>
            <w:rFonts w:ascii="微软雅黑" w:eastAsia="微软雅黑" w:hAnsi="微软雅黑" w:hint="eastAsia"/>
            <w:color w:val="000000"/>
            <w:szCs w:val="21"/>
          </w:rPr>
          <w:t>获取图形验证码</w:t>
        </w:r>
      </w:hyperlink>
    </w:p>
    <w:p w:rsidR="0043293C" w:rsidRDefault="0043293C" w:rsidP="00CE0556">
      <w:pPr>
        <w:widowControl/>
        <w:numPr>
          <w:ilvl w:val="0"/>
          <w:numId w:val="1"/>
        </w:numPr>
        <w:spacing w:beforeAutospacing="1" w:after="100" w:afterAutospacing="1" w:line="450" w:lineRule="atLeast"/>
        <w:ind w:left="0"/>
        <w:jc w:val="left"/>
        <w:rPr>
          <w:rFonts w:ascii="微软雅黑" w:eastAsia="微软雅黑" w:hAnsi="微软雅黑" w:hint="eastAsia"/>
          <w:color w:val="333333"/>
        </w:rPr>
      </w:pPr>
      <w:hyperlink r:id="rId19" w:history="1">
        <w:r>
          <w:rPr>
            <w:rStyle w:val="ac"/>
            <w:rFonts w:ascii="微软雅黑" w:eastAsia="微软雅黑" w:hAnsi="微软雅黑" w:hint="eastAsia"/>
            <w:color w:val="000000"/>
          </w:rPr>
          <w:t>接口-我的投资</w:t>
        </w:r>
      </w:hyperlink>
    </w:p>
    <w:p w:rsidR="0043293C" w:rsidRDefault="0043293C" w:rsidP="00CE0556">
      <w:pPr>
        <w:widowControl/>
        <w:numPr>
          <w:ilvl w:val="1"/>
          <w:numId w:val="1"/>
        </w:numPr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hint="eastAsia"/>
          <w:color w:val="333333"/>
        </w:rPr>
      </w:pPr>
      <w:hyperlink r:id="rId20" w:history="1">
        <w:r>
          <w:rPr>
            <w:rStyle w:val="ac"/>
            <w:rFonts w:ascii="微软雅黑" w:eastAsia="微软雅黑" w:hAnsi="微软雅黑" w:hint="eastAsia"/>
            <w:color w:val="000000"/>
            <w:szCs w:val="21"/>
          </w:rPr>
          <w:t>我的投资详情--复利，定投</w:t>
        </w:r>
      </w:hyperlink>
    </w:p>
    <w:p w:rsidR="0043293C" w:rsidRDefault="0043293C" w:rsidP="00CE0556">
      <w:pPr>
        <w:widowControl/>
        <w:numPr>
          <w:ilvl w:val="1"/>
          <w:numId w:val="1"/>
        </w:numPr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hint="eastAsia"/>
          <w:color w:val="333333"/>
        </w:rPr>
      </w:pPr>
      <w:hyperlink r:id="rId21" w:history="1">
        <w:r>
          <w:rPr>
            <w:rStyle w:val="ac"/>
            <w:rFonts w:ascii="微软雅黑" w:eastAsia="微软雅黑" w:hAnsi="微软雅黑" w:hint="eastAsia"/>
            <w:color w:val="000000"/>
            <w:szCs w:val="21"/>
          </w:rPr>
          <w:t>投资列表</w:t>
        </w:r>
      </w:hyperlink>
    </w:p>
    <w:p w:rsidR="0043293C" w:rsidRDefault="0043293C" w:rsidP="00CE0556">
      <w:pPr>
        <w:widowControl/>
        <w:numPr>
          <w:ilvl w:val="1"/>
          <w:numId w:val="1"/>
        </w:numPr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hint="eastAsia"/>
          <w:color w:val="333333"/>
        </w:rPr>
      </w:pPr>
      <w:hyperlink r:id="rId22" w:history="1">
        <w:r>
          <w:rPr>
            <w:rStyle w:val="ac"/>
            <w:rFonts w:ascii="微软雅黑" w:eastAsia="微软雅黑" w:hAnsi="微软雅黑" w:hint="eastAsia"/>
            <w:color w:val="000000"/>
            <w:szCs w:val="21"/>
          </w:rPr>
          <w:t>理财计划-详情</w:t>
        </w:r>
      </w:hyperlink>
    </w:p>
    <w:p w:rsidR="0043293C" w:rsidRDefault="0043293C" w:rsidP="00CE0556">
      <w:pPr>
        <w:widowControl/>
        <w:numPr>
          <w:ilvl w:val="1"/>
          <w:numId w:val="1"/>
        </w:numPr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hint="eastAsia"/>
          <w:color w:val="333333"/>
        </w:rPr>
      </w:pPr>
      <w:hyperlink r:id="rId23" w:history="1">
        <w:r>
          <w:rPr>
            <w:rStyle w:val="ac"/>
            <w:rFonts w:ascii="微软雅黑" w:eastAsia="微软雅黑" w:hAnsi="微软雅黑" w:hint="eastAsia"/>
            <w:color w:val="000000"/>
            <w:szCs w:val="21"/>
          </w:rPr>
          <w:t>理财计划</w:t>
        </w:r>
      </w:hyperlink>
    </w:p>
    <w:p w:rsidR="0043293C" w:rsidRDefault="0043293C" w:rsidP="00CE0556">
      <w:pPr>
        <w:widowControl/>
        <w:numPr>
          <w:ilvl w:val="1"/>
          <w:numId w:val="1"/>
        </w:numPr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hint="eastAsia"/>
          <w:color w:val="333333"/>
        </w:rPr>
      </w:pPr>
      <w:hyperlink r:id="rId24" w:history="1">
        <w:r>
          <w:rPr>
            <w:rStyle w:val="ac"/>
            <w:rFonts w:ascii="微软雅黑" w:eastAsia="微软雅黑" w:hAnsi="微软雅黑" w:hint="eastAsia"/>
            <w:color w:val="000000"/>
            <w:szCs w:val="21"/>
          </w:rPr>
          <w:t>停止复投</w:t>
        </w:r>
      </w:hyperlink>
    </w:p>
    <w:p w:rsidR="0043293C" w:rsidRDefault="0043293C" w:rsidP="00CE0556">
      <w:pPr>
        <w:widowControl/>
        <w:numPr>
          <w:ilvl w:val="1"/>
          <w:numId w:val="1"/>
        </w:numPr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hint="eastAsia"/>
          <w:color w:val="333333"/>
        </w:rPr>
      </w:pPr>
      <w:hyperlink r:id="rId25" w:history="1">
        <w:r>
          <w:rPr>
            <w:rStyle w:val="ac"/>
            <w:rFonts w:ascii="微软雅黑" w:eastAsia="微软雅黑" w:hAnsi="微软雅黑" w:hint="eastAsia"/>
            <w:color w:val="000000"/>
            <w:szCs w:val="21"/>
          </w:rPr>
          <w:t>继续复投</w:t>
        </w:r>
      </w:hyperlink>
    </w:p>
    <w:p w:rsidR="0043293C" w:rsidRDefault="0043293C" w:rsidP="00CE0556">
      <w:pPr>
        <w:widowControl/>
        <w:numPr>
          <w:ilvl w:val="1"/>
          <w:numId w:val="1"/>
        </w:numPr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hint="eastAsia"/>
          <w:color w:val="333333"/>
        </w:rPr>
      </w:pPr>
      <w:hyperlink r:id="rId26" w:history="1">
        <w:r>
          <w:rPr>
            <w:rStyle w:val="ac"/>
            <w:rFonts w:ascii="微软雅黑" w:eastAsia="微软雅黑" w:hAnsi="微软雅黑" w:hint="eastAsia"/>
            <w:color w:val="000000"/>
            <w:szCs w:val="21"/>
          </w:rPr>
          <w:t>薪资宝开启/关闭转存</w:t>
        </w:r>
      </w:hyperlink>
    </w:p>
    <w:p w:rsidR="00367ABC" w:rsidRDefault="00367ABC"/>
    <w:p w:rsidR="00367ABC" w:rsidRDefault="00367ABC"/>
    <w:p w:rsidR="00367ABC" w:rsidRDefault="00367ABC"/>
    <w:p w:rsidR="00367ABC" w:rsidRDefault="00367ABC"/>
    <w:p w:rsidR="00367ABC" w:rsidRDefault="00367ABC"/>
    <w:p w:rsidR="00367ABC" w:rsidRDefault="00367ABC"/>
    <w:p w:rsidR="00367ABC" w:rsidRDefault="00367ABC"/>
    <w:p w:rsidR="00367ABC" w:rsidRDefault="00367ABC"/>
    <w:p w:rsidR="00367ABC" w:rsidRDefault="00367ABC"/>
    <w:p w:rsidR="00367ABC" w:rsidRDefault="00367ABC"/>
    <w:p w:rsidR="00367ABC" w:rsidRDefault="00367ABC"/>
    <w:p w:rsidR="00367ABC" w:rsidRDefault="00367ABC"/>
    <w:p w:rsidR="00367ABC" w:rsidRDefault="00367ABC"/>
    <w:p w:rsidR="00367ABC" w:rsidRDefault="00367ABC"/>
    <w:p w:rsidR="00367ABC" w:rsidRDefault="00367ABC"/>
    <w:p w:rsidR="00367ABC" w:rsidRDefault="00367ABC"/>
    <w:p w:rsidR="00367ABC" w:rsidRDefault="00367ABC"/>
    <w:p w:rsidR="0043293C" w:rsidRDefault="0043293C" w:rsidP="0043293C">
      <w:pPr>
        <w:pStyle w:val="3"/>
        <w:shd w:val="clear" w:color="auto" w:fill="FFFFFF"/>
        <w:spacing w:before="150" w:after="150" w:line="600" w:lineRule="atLeast"/>
        <w:rPr>
          <w:rFonts w:ascii="微软雅黑" w:eastAsia="微软雅黑" w:hAnsi="微软雅黑"/>
          <w:color w:val="333333"/>
          <w:sz w:val="37"/>
          <w:szCs w:val="37"/>
        </w:rPr>
      </w:pPr>
      <w:r>
        <w:rPr>
          <w:rFonts w:ascii="微软雅黑" w:eastAsia="微软雅黑" w:hAnsi="微软雅黑" w:hint="eastAsia"/>
          <w:color w:val="333333"/>
          <w:sz w:val="37"/>
          <w:szCs w:val="37"/>
        </w:rPr>
        <w:t>接口说明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1.1 编写目的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为公司内部app,pc,h5等平台开发提供统一方便管理的api接口。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1.2 定义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本api文档中所有接口均采用HTTP协议，OAuth2.0认证，grant_type=password，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api使用redis来提供认证缓存和数据缓存，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开发环境的host为 api3.88.com.cn, 绑定指向到192.168.0.13， port为80端口。</w:t>
      </w:r>
    </w:p>
    <w:p w:rsidR="00367ABC" w:rsidRDefault="00367ABC"/>
    <w:p w:rsidR="0043293C" w:rsidRDefault="0043293C" w:rsidP="0043293C">
      <w:pPr>
        <w:pStyle w:val="3"/>
        <w:shd w:val="clear" w:color="auto" w:fill="FFFFFF"/>
        <w:spacing w:before="150" w:after="150" w:line="600" w:lineRule="atLeast"/>
        <w:rPr>
          <w:rFonts w:ascii="微软雅黑" w:eastAsia="微软雅黑" w:hAnsi="微软雅黑"/>
          <w:color w:val="333333"/>
          <w:sz w:val="37"/>
          <w:szCs w:val="37"/>
        </w:rPr>
      </w:pPr>
      <w:r>
        <w:rPr>
          <w:rFonts w:ascii="微软雅黑" w:eastAsia="微软雅黑" w:hAnsi="微软雅黑" w:hint="eastAsia"/>
          <w:color w:val="333333"/>
          <w:sz w:val="37"/>
          <w:szCs w:val="37"/>
        </w:rPr>
        <w:t>OAuth2.0流程简介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客户端必须得到用户的授权（authorization grant），才能获得令牌（access token）。OAuth 2.0定义了四种授权方式。</w:t>
      </w:r>
    </w:p>
    <w:p w:rsidR="0043293C" w:rsidRDefault="0043293C" w:rsidP="00CE055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授权码模式（authorization code）[response_type=code][grant_type=authorization_code]</w:t>
      </w:r>
    </w:p>
    <w:p w:rsidR="0043293C" w:rsidRDefault="0043293C" w:rsidP="00CE055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简化模式（implicit）[response_type=token][grant_type=token]</w:t>
      </w:r>
    </w:p>
    <w:p w:rsidR="0043293C" w:rsidRDefault="0043293C" w:rsidP="00CE055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密码模式（resource owner password credentials）[grant_type=password]</w:t>
      </w:r>
    </w:p>
    <w:p w:rsidR="0043293C" w:rsidRDefault="0043293C" w:rsidP="00CE055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客户端模式（client credentials）[grant_type=client_credentials]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目前api接口使用“密码模式”: 客户端发出的HTTP请求，包含以下参数：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grant_</w:t>
      </w:r>
      <w:r>
        <w:rPr>
          <w:rStyle w:val="hljs-builtin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>type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：表示授权类型，此处的值固定为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"password"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，必选项。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username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：表示用户名，必选项。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password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：表示用户的密码，必选项。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scope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：表示权限范围，可选项。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服务端返回参数：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access_token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token_</w:t>
      </w:r>
      <w:r>
        <w:rPr>
          <w:rStyle w:val="hljs-builtin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>type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固定值：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bearer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，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mac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expires_</w:t>
      </w:r>
      <w:r>
        <w:rPr>
          <w:rStyle w:val="hljs-keyword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>in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过期时间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下面是一个请求例子：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POST /api/token HTTP/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1.1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Host: server</w:t>
      </w:r>
      <w:r>
        <w:rPr>
          <w:rStyle w:val="hljs-builtin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>.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example</w:t>
      </w:r>
      <w:r>
        <w:rPr>
          <w:rStyle w:val="hljs-builtin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>.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com     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Authorization: Basic czZCaGRSa3F0MzpnWDFmQmF0M2JW     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Content</w:t>
      </w:r>
      <w:r>
        <w:rPr>
          <w:rStyle w:val="hljs-attribute"/>
          <w:rFonts w:ascii="Consolas" w:hAnsi="Consolas" w:cs="Consolas"/>
          <w:color w:val="8888FF"/>
          <w:sz w:val="18"/>
          <w:szCs w:val="18"/>
          <w:bdr w:val="none" w:sz="0" w:space="0" w:color="auto" w:frame="1"/>
          <w:shd w:val="clear" w:color="auto" w:fill="F0F0F0"/>
        </w:rPr>
        <w:t>-Type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: application/x</w:t>
      </w:r>
      <w:r>
        <w:rPr>
          <w:rStyle w:val="hljs-attribute"/>
          <w:rFonts w:ascii="Consolas" w:hAnsi="Consolas" w:cs="Consolas"/>
          <w:color w:val="8888FF"/>
          <w:sz w:val="18"/>
          <w:szCs w:val="18"/>
          <w:bdr w:val="none" w:sz="0" w:space="0" w:color="auto" w:frame="1"/>
          <w:shd w:val="clear" w:color="auto" w:fill="F0F0F0"/>
        </w:rPr>
        <w:t>-www-form-urlencoded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grant_type</w:t>
      </w:r>
      <w:r>
        <w:rPr>
          <w:rStyle w:val="hljs-subst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=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password</w:t>
      </w:r>
      <w:r>
        <w:rPr>
          <w:rStyle w:val="hljs-subst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&amp;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username</w:t>
      </w:r>
      <w:r>
        <w:rPr>
          <w:rStyle w:val="hljs-subst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=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johndoe</w:t>
      </w:r>
      <w:r>
        <w:rPr>
          <w:rStyle w:val="hljs-subst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&amp;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password</w:t>
      </w:r>
      <w:r>
        <w:rPr>
          <w:rStyle w:val="hljs-subst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=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A3ddj3w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认证服务器向客户端发送访问令牌，下面是返回例子: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HTTP/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1.1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200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OK     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Content</w:t>
      </w:r>
      <w:r>
        <w:rPr>
          <w:rStyle w:val="hljs-attribute"/>
          <w:rFonts w:ascii="Consolas" w:hAnsi="Consolas" w:cs="Consolas"/>
          <w:color w:val="8888FF"/>
          <w:sz w:val="18"/>
          <w:szCs w:val="18"/>
          <w:bdr w:val="none" w:sz="0" w:space="0" w:color="auto" w:frame="1"/>
          <w:shd w:val="clear" w:color="auto" w:fill="F0F0F0"/>
        </w:rPr>
        <w:t>-Type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: application/json;charset</w:t>
      </w:r>
      <w:r>
        <w:rPr>
          <w:rStyle w:val="hljs-subst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=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UTF</w:t>
      </w:r>
      <w:r>
        <w:rPr>
          <w:rStyle w:val="hljs-subst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-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8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>Cache</w:t>
      </w:r>
      <w:r>
        <w:rPr>
          <w:rStyle w:val="hljs-attribute"/>
          <w:rFonts w:ascii="Consolas" w:hAnsi="Consolas" w:cs="Consolas"/>
          <w:color w:val="8888FF"/>
          <w:sz w:val="18"/>
          <w:szCs w:val="18"/>
          <w:bdr w:val="none" w:sz="0" w:space="0" w:color="auto" w:frame="1"/>
          <w:shd w:val="clear" w:color="auto" w:fill="F0F0F0"/>
        </w:rPr>
        <w:t>-Control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: no</w:t>
      </w:r>
      <w:r>
        <w:rPr>
          <w:rStyle w:val="hljs-attribute"/>
          <w:rFonts w:ascii="Consolas" w:hAnsi="Consolas" w:cs="Consolas"/>
          <w:color w:val="8888FF"/>
          <w:sz w:val="18"/>
          <w:szCs w:val="18"/>
          <w:bdr w:val="none" w:sz="0" w:space="0" w:color="auto" w:frame="1"/>
          <w:shd w:val="clear" w:color="auto" w:fill="F0F0F0"/>
        </w:rPr>
        <w:t>-store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lastRenderedPageBreak/>
        <w:t xml:space="preserve"> Pragma: no</w:t>
      </w:r>
      <w:r>
        <w:rPr>
          <w:rStyle w:val="hljs-attribute"/>
          <w:rFonts w:ascii="Consolas" w:hAnsi="Consolas" w:cs="Consolas"/>
          <w:color w:val="8888FF"/>
          <w:sz w:val="18"/>
          <w:szCs w:val="18"/>
          <w:bdr w:val="none" w:sz="0" w:space="0" w:color="auto" w:frame="1"/>
          <w:shd w:val="clear" w:color="auto" w:fill="F0F0F0"/>
        </w:rPr>
        <w:t>-cache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{       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"access_token"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: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"2YotnFZFEjr1zCsicMWpAA"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,       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"token_type"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: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"Bearer"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,       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"expires_in"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: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3600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,       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"refresh_token"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: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"tGzv3JOkF0XG5Qx2TlKWIA"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,       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"example_parameter"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: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"example_value"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}</w:t>
      </w:r>
    </w:p>
    <w:p w:rsidR="00367ABC" w:rsidRDefault="00367ABC"/>
    <w:p w:rsidR="00367ABC" w:rsidRDefault="00367ABC"/>
    <w:p w:rsidR="009D68D0" w:rsidRDefault="009D68D0" w:rsidP="009D68D0">
      <w:pPr>
        <w:ind w:leftChars="-742" w:left="-1556" w:hanging="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448550" cy="4191000"/>
            <wp:effectExtent l="19050" t="0" r="0" b="0"/>
            <wp:docPr id="6" name="图片 6" descr="C:\Users\COLORFUL\AppData\Roaming\Tencent\Users\37328561\QQ\WinTemp\RichOle\I39T)FK[BGTHTM71PZQCXR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LORFUL\AppData\Roaming\Tencent\Users\37328561\QQ\WinTemp\RichOle\I39T)FK[BGTHTM71PZQCXRQ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9BD" w:rsidRDefault="00E429BD" w:rsidP="0043293C">
      <w:pPr>
        <w:ind w:leftChars="201" w:left="422"/>
        <w:rPr>
          <w:rFonts w:ascii="宋体" w:hAnsi="宋体" w:cs="宋体" w:hint="eastAsia"/>
          <w:kern w:val="0"/>
          <w:szCs w:val="21"/>
          <w:shd w:val="pct15" w:color="auto" w:fill="FFFFFF"/>
        </w:rPr>
      </w:pPr>
    </w:p>
    <w:p w:rsidR="0043293C" w:rsidRDefault="0043293C" w:rsidP="0043293C">
      <w:pPr>
        <w:pStyle w:val="3"/>
        <w:shd w:val="clear" w:color="auto" w:fill="FFFFFF"/>
        <w:spacing w:before="150" w:after="150" w:line="600" w:lineRule="atLeast"/>
        <w:rPr>
          <w:rFonts w:ascii="微软雅黑" w:eastAsia="微软雅黑" w:hAnsi="微软雅黑"/>
          <w:color w:val="333333"/>
          <w:sz w:val="37"/>
          <w:szCs w:val="37"/>
        </w:rPr>
      </w:pPr>
      <w:r>
        <w:rPr>
          <w:rFonts w:ascii="微软雅黑" w:eastAsia="微软雅黑" w:hAnsi="微软雅黑" w:hint="eastAsia"/>
          <w:color w:val="333333"/>
          <w:sz w:val="37"/>
          <w:szCs w:val="37"/>
        </w:rPr>
        <w:t>接口调用及输入输出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1.需要以平台为区分的api中，统一需要appid参数，否则默认为pc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del w:id="0" w:author="Unknown">
        <w:r>
          <w:rPr>
            <w:rFonts w:ascii="微软雅黑" w:eastAsia="微软雅黑" w:hAnsi="微软雅黑" w:hint="eastAsia"/>
            <w:color w:val="333333"/>
            <w:sz w:val="21"/>
            <w:szCs w:val="21"/>
          </w:rPr>
          <w:lastRenderedPageBreak/>
          <w:delText>2.需要以用户为区分的api中，统一需要openid参数，标识用户的openid</w:delText>
        </w:r>
      </w:del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3.每个需要受权的接口在HTTP Header中存储Authorization参数，如下所示：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请求access_token：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Authorization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OAuthZKC (grant_type=password&amp;username=johndoe&amp;password=14e1b600b1fd579f47433b88e8d85291&amp;appid=a6)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或者POST</w:t>
      </w:r>
      <w:del w:id="1" w:author="Unknown">
        <w:r>
          <w:rPr>
            <w:rFonts w:ascii="微软雅黑" w:eastAsia="微软雅黑" w:hAnsi="微软雅黑" w:hint="eastAsia"/>
            <w:color w:val="333333"/>
            <w:sz w:val="21"/>
            <w:szCs w:val="21"/>
          </w:rPr>
          <w:delText>/GET</w:delText>
        </w:r>
      </w:del>
      <w:r>
        <w:rPr>
          <w:rFonts w:ascii="微软雅黑" w:eastAsia="微软雅黑" w:hAnsi="微软雅黑" w:hint="eastAsia"/>
          <w:color w:val="333333"/>
          <w:sz w:val="21"/>
          <w:szCs w:val="21"/>
        </w:rPr>
        <w:t>: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grant_</w:t>
      </w:r>
      <w:r>
        <w:rPr>
          <w:rStyle w:val="hljs-builtin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>type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=password&amp;username=johndoe&amp;password=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14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e1b600b1fd579f47433b88e8d85291&amp;appid=ios9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获取access_token后请求用户数据：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Authorization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OAuthZKC (access_token=bb2477de7a3e49174d10b706f0b9f17d0543818c6)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或者POST</w:t>
      </w:r>
      <w:del w:id="2" w:author="Unknown">
        <w:r>
          <w:rPr>
            <w:rFonts w:ascii="微软雅黑" w:eastAsia="微软雅黑" w:hAnsi="微软雅黑" w:hint="eastAsia"/>
            <w:color w:val="333333"/>
            <w:sz w:val="21"/>
            <w:szCs w:val="21"/>
          </w:rPr>
          <w:delText>/GET</w:delText>
        </w:r>
      </w:del>
      <w:r>
        <w:rPr>
          <w:rFonts w:ascii="微软雅黑" w:eastAsia="微软雅黑" w:hAnsi="微软雅黑" w:hint="eastAsia"/>
          <w:color w:val="333333"/>
          <w:sz w:val="21"/>
          <w:szCs w:val="21"/>
        </w:rPr>
        <w:t>: access_token=bb2477de7a3e49174d10b706f0b9f17d0543818c6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在接口测试阶段提供Authorization-header,POST,GET三种方式传递access_token, 在线上阶段只提供Authorization-header,POST两种方式传递access_token.</w:t>
      </w:r>
    </w:p>
    <w:p w:rsidR="0043293C" w:rsidRDefault="0043293C" w:rsidP="0043293C">
      <w:pPr>
        <w:pStyle w:val="4"/>
        <w:shd w:val="clear" w:color="auto" w:fill="FFFFFF"/>
        <w:spacing w:before="150" w:after="150" w:line="300" w:lineRule="atLeas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返回结果统一规范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api接口的返回情况： 通用返回输出值的格式为JSON格式，具体如下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正常返回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status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HTTP/1.1 </w:t>
      </w:r>
      <w:r>
        <w:rPr>
          <w:rStyle w:val="hljs-number"/>
          <w:rFonts w:ascii="Consolas" w:hAnsi="Consolas" w:cs="Consolas"/>
          <w:b/>
          <w:bCs/>
          <w:color w:val="008800"/>
          <w:sz w:val="18"/>
          <w:szCs w:val="18"/>
          <w:bdr w:val="none" w:sz="0" w:space="0" w:color="auto" w:frame="1"/>
          <w:shd w:val="clear" w:color="auto" w:fill="F0F0F0"/>
        </w:rPr>
        <w:t>200</w:t>
      </w:r>
      <w:r>
        <w:rPr>
          <w:rStyle w:val="hljs-status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OK     //</w:t>
      </w:r>
      <w:r>
        <w:rPr>
          <w:rStyle w:val="hljs-status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>出错码和消息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Content-Type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 xml:space="preserve">application/json;charset=UTF-8     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Cache-Control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 xml:space="preserve">no-store     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Pragma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 xml:space="preserve">no-cache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ljs-rules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rules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{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rules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data</w:t>
      </w:r>
      <w:r>
        <w:rPr>
          <w:rStyle w:val="hljs-rul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:</w:t>
      </w:r>
      <w:r>
        <w:rPr>
          <w:rStyle w:val="hljs-value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 xml:space="preserve">   null        //</w:t>
      </w:r>
      <w:r>
        <w:rPr>
          <w:rStyle w:val="hljs-value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返回数据，</w:t>
      </w:r>
      <w:r>
        <w:rPr>
          <w:rStyle w:val="hljs-value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Json Object OR Array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css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}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出错返回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status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HTTP/1.1 </w:t>
      </w:r>
      <w:r>
        <w:rPr>
          <w:rStyle w:val="hljs-number"/>
          <w:rFonts w:ascii="Consolas" w:hAnsi="Consolas" w:cs="Consolas"/>
          <w:b/>
          <w:bCs/>
          <w:color w:val="008800"/>
          <w:sz w:val="18"/>
          <w:szCs w:val="18"/>
          <w:bdr w:val="none" w:sz="0" w:space="0" w:color="auto" w:frame="1"/>
          <w:shd w:val="clear" w:color="auto" w:fill="F0F0F0"/>
        </w:rPr>
        <w:t>430</w:t>
      </w:r>
      <w:r>
        <w:rPr>
          <w:rStyle w:val="hljs-status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email error        //</w:t>
      </w:r>
      <w:r>
        <w:rPr>
          <w:rStyle w:val="hljs-status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>出错码和消息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Content-Type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 xml:space="preserve">application/json;charset=UTF-8     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Cache-Control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 xml:space="preserve">no-store     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Pragma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 xml:space="preserve">no-cache 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ljs-rules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rules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{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rules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data</w:t>
      </w:r>
      <w:r>
        <w:rPr>
          <w:rStyle w:val="hljs-rul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:</w:t>
      </w:r>
      <w:r>
        <w:rPr>
          <w:rStyle w:val="hljs-value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 xml:space="preserve">   null        //</w:t>
      </w:r>
      <w:r>
        <w:rPr>
          <w:rStyle w:val="hljs-value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返回数据，</w:t>
      </w:r>
      <w:r>
        <w:rPr>
          <w:rStyle w:val="hljs-value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Json Object OR Array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css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}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对于返回的结果，有以下几种情况： http code=200：成功。其中http 文本为返回的数据对象。返回数据只可能是json格式的Object或Array类型数据。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http code!=200：失败，http code非200表示出错号，出错号后面返回出错消息，根据http code确定错误的分类以确定下一步操作。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对于每个接口来说，http code的情况可能都不一样，具体说明见各个接口。</w:t>
      </w:r>
    </w:p>
    <w:p w:rsidR="0043293C" w:rsidRDefault="0043293C" w:rsidP="00CE0556">
      <w:pPr>
        <w:pStyle w:val="3"/>
        <w:keepNext w:val="0"/>
        <w:numPr>
          <w:ilvl w:val="0"/>
          <w:numId w:val="3"/>
        </w:numPr>
        <w:shd w:val="clear" w:color="auto" w:fill="FFFFFF"/>
        <w:tabs>
          <w:tab w:val="clear" w:pos="630"/>
          <w:tab w:val="clear" w:pos="918"/>
        </w:tabs>
        <w:autoSpaceDE/>
        <w:autoSpaceDN/>
        <w:spacing w:before="150" w:after="150" w:line="600" w:lineRule="atLeast"/>
        <w:ind w:left="375"/>
        <w:jc w:val="left"/>
        <w:rPr>
          <w:rFonts w:ascii="inherit" w:eastAsia="微软雅黑" w:hAnsi="inherit"/>
          <w:color w:val="333333"/>
          <w:sz w:val="37"/>
          <w:szCs w:val="37"/>
        </w:rPr>
      </w:pPr>
      <w:r>
        <w:rPr>
          <w:rFonts w:ascii="inherit" w:eastAsia="微软雅黑" w:hAnsi="inherit"/>
          <w:color w:val="333333"/>
          <w:sz w:val="37"/>
          <w:szCs w:val="37"/>
        </w:rPr>
        <w:t>常用</w:t>
      </w:r>
      <w:r>
        <w:rPr>
          <w:rFonts w:ascii="inherit" w:eastAsia="微软雅黑" w:hAnsi="inherit"/>
          <w:color w:val="333333"/>
          <w:sz w:val="37"/>
          <w:szCs w:val="37"/>
        </w:rPr>
        <w:t>http code</w:t>
      </w:r>
      <w:r>
        <w:rPr>
          <w:rFonts w:ascii="inherit" w:eastAsia="微软雅黑" w:hAnsi="inherit"/>
          <w:color w:val="333333"/>
          <w:sz w:val="37"/>
          <w:szCs w:val="37"/>
        </w:rPr>
        <w:t>出错码及解释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2246"/>
        <w:gridCol w:w="11268"/>
      </w:tblGrid>
      <w:tr w:rsidR="0043293C" w:rsidTr="0043293C">
        <w:trPr>
          <w:trHeight w:val="425"/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http code</w:t>
            </w:r>
          </w:p>
        </w:tc>
        <w:tc>
          <w:tcPr>
            <w:tcW w:w="2216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message</w:t>
            </w:r>
          </w:p>
        </w:tc>
        <w:tc>
          <w:tcPr>
            <w:tcW w:w="11223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43293C" w:rsidTr="0043293C">
        <w:trPr>
          <w:trHeight w:val="202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200</w:t>
            </w:r>
          </w:p>
        </w:tc>
        <w:tc>
          <w:tcPr>
            <w:tcW w:w="2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OK</w:t>
            </w:r>
          </w:p>
        </w:tc>
        <w:tc>
          <w:tcPr>
            <w:tcW w:w="1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正常预期返回</w:t>
            </w:r>
          </w:p>
        </w:tc>
      </w:tr>
      <w:tr w:rsidR="0043293C" w:rsidTr="0043293C">
        <w:trPr>
          <w:trHeight w:val="20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401</w:t>
            </w:r>
          </w:p>
        </w:tc>
        <w:tc>
          <w:tcPr>
            <w:tcW w:w="2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token error!</w:t>
            </w:r>
          </w:p>
        </w:tc>
        <w:tc>
          <w:tcPr>
            <w:tcW w:w="1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客户端header没传递有效的access_token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403</w:t>
            </w:r>
          </w:p>
        </w:tc>
        <w:tc>
          <w:tcPr>
            <w:tcW w:w="2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deny ip!</w:t>
            </w:r>
          </w:p>
        </w:tc>
        <w:tc>
          <w:tcPr>
            <w:tcW w:w="1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客户端IP被拒绝或受限制的访问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404</w:t>
            </w:r>
          </w:p>
        </w:tc>
        <w:tc>
          <w:tcPr>
            <w:tcW w:w="2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api does not exist!</w:t>
            </w:r>
          </w:p>
        </w:tc>
        <w:tc>
          <w:tcPr>
            <w:tcW w:w="1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接口不存在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405</w:t>
            </w:r>
          </w:p>
        </w:tc>
        <w:tc>
          <w:tcPr>
            <w:tcW w:w="2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method not allowed!</w:t>
            </w:r>
          </w:p>
        </w:tc>
        <w:tc>
          <w:tcPr>
            <w:tcW w:w="1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请求方法不允许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422</w:t>
            </w:r>
          </w:p>
        </w:tc>
        <w:tc>
          <w:tcPr>
            <w:tcW w:w="2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arguments error!</w:t>
            </w:r>
          </w:p>
        </w:tc>
        <w:tc>
          <w:tcPr>
            <w:tcW w:w="1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参数错误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423</w:t>
            </w:r>
          </w:p>
        </w:tc>
        <w:tc>
          <w:tcPr>
            <w:tcW w:w="2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operation failed!</w:t>
            </w:r>
          </w:p>
        </w:tc>
        <w:tc>
          <w:tcPr>
            <w:tcW w:w="1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操作失败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440~499</w:t>
            </w:r>
          </w:p>
        </w:tc>
        <w:tc>
          <w:tcPr>
            <w:tcW w:w="2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接口自定义出错</w:t>
            </w:r>
          </w:p>
        </w:tc>
        <w:tc>
          <w:tcPr>
            <w:tcW w:w="1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详见接口说明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5xx</w:t>
            </w:r>
          </w:p>
        </w:tc>
        <w:tc>
          <w:tcPr>
            <w:tcW w:w="2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服务器内部逻辑错误</w:t>
            </w:r>
          </w:p>
        </w:tc>
        <w:tc>
          <w:tcPr>
            <w:tcW w:w="1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nginx返回错误</w:t>
            </w:r>
          </w:p>
        </w:tc>
      </w:tr>
    </w:tbl>
    <w:p w:rsidR="0043293C" w:rsidRDefault="0043293C" w:rsidP="00CE055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备注：无</w:t>
      </w:r>
    </w:p>
    <w:p w:rsidR="0043293C" w:rsidRDefault="0043293C" w:rsidP="0043293C">
      <w:pPr>
        <w:ind w:leftChars="201" w:left="422"/>
        <w:rPr>
          <w:rFonts w:ascii="宋体" w:hAnsi="宋体" w:cs="宋体" w:hint="eastAsia"/>
          <w:kern w:val="0"/>
          <w:szCs w:val="21"/>
          <w:shd w:val="pct15" w:color="auto" w:fill="FFFFFF"/>
        </w:rPr>
      </w:pPr>
    </w:p>
    <w:p w:rsidR="0043293C" w:rsidRDefault="0043293C" w:rsidP="0043293C">
      <w:pPr>
        <w:pStyle w:val="3"/>
        <w:shd w:val="clear" w:color="auto" w:fill="FFFFFF"/>
        <w:spacing w:before="150" w:after="150" w:line="600" w:lineRule="atLeast"/>
        <w:rPr>
          <w:rFonts w:ascii="微软雅黑" w:eastAsia="微软雅黑" w:hAnsi="微软雅黑"/>
          <w:color w:val="333333"/>
          <w:sz w:val="37"/>
          <w:szCs w:val="37"/>
        </w:rPr>
      </w:pPr>
      <w:r>
        <w:rPr>
          <w:rFonts w:ascii="微软雅黑" w:eastAsia="微软雅黑" w:hAnsi="微软雅黑" w:hint="eastAsia"/>
          <w:color w:val="333333"/>
          <w:sz w:val="37"/>
          <w:szCs w:val="37"/>
        </w:rPr>
        <w:t>获取token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简要描述：</w:t>
      </w:r>
    </w:p>
    <w:p w:rsidR="0043293C" w:rsidRDefault="0043293C" w:rsidP="00CE055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获取token 用户通过客户端发起登陆认证请求，服务器检测通过后生成用户的access_token,用于之后需要token授权的接口请求。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请求URL：</w:t>
      </w:r>
    </w:p>
    <w:p w:rsidR="0043293C" w:rsidRDefault="0043293C" w:rsidP="00CE055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https://api.88.com.cn/token/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请求方式：</w:t>
      </w:r>
    </w:p>
    <w:p w:rsidR="0043293C" w:rsidRDefault="0043293C" w:rsidP="00CE055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POST</w:t>
      </w:r>
    </w:p>
    <w:p w:rsidR="0043293C" w:rsidRDefault="0043293C" w:rsidP="00CE055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Authorization-header [Authorization: OAuthZKC (arg1=argv1&amp;arg2=argv2)]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参数：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9"/>
        <w:gridCol w:w="2020"/>
        <w:gridCol w:w="2020"/>
        <w:gridCol w:w="6826"/>
      </w:tblGrid>
      <w:tr w:rsidR="0043293C" w:rsidTr="0043293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grant_type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值固定为'password'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用户名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密码，经过md5散列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appid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appid</w:t>
            </w:r>
          </w:p>
        </w:tc>
      </w:tr>
    </w:tbl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请求示例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reques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POST </w:t>
      </w:r>
      <w:r>
        <w:rPr>
          <w:rStyle w:val="hljs-string"/>
          <w:rFonts w:ascii="Consolas" w:hAnsi="Consolas" w:cs="Consolas"/>
          <w:b/>
          <w:bCs/>
          <w:color w:val="880000"/>
          <w:sz w:val="18"/>
          <w:szCs w:val="18"/>
          <w:bdr w:val="none" w:sz="0" w:space="0" w:color="auto" w:frame="1"/>
          <w:shd w:val="clear" w:color="auto" w:fill="F0F0F0"/>
        </w:rPr>
        <w:t>/token/</w:t>
      </w:r>
      <w:r>
        <w:rPr>
          <w:rStyle w:val="hljs-reques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HTTP/1.1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lastRenderedPageBreak/>
        <w:t>Host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api88.88.com.cn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Pragma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no-cache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Cache-Control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no-cache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bash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bash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grant_</w:t>
      </w:r>
      <w:r>
        <w:rPr>
          <w:rStyle w:val="hljs-builtin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>type</w:t>
      </w:r>
      <w:r>
        <w:rPr>
          <w:rStyle w:val="bash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=password&amp;username=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18566225912</w:t>
      </w:r>
      <w:r>
        <w:rPr>
          <w:rStyle w:val="bash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&amp;password=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14</w:t>
      </w:r>
      <w:r>
        <w:rPr>
          <w:rStyle w:val="bash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e1b600b1fd579f47433b88e8d85291&amp;appid=a6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返回示例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{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access_token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":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"2YotnFZFEjr1zCsicMWpAA"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token_type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":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"Bearer"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expires_in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":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3600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refresh_token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":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"tGzv3JOkF0XG5Qx2TlKWIA"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}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返回参数说明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7"/>
        <w:gridCol w:w="1559"/>
        <w:gridCol w:w="10559"/>
      </w:tblGrid>
      <w:tr w:rsidR="0043293C" w:rsidTr="0043293C">
        <w:trPr>
          <w:tblHeader/>
          <w:tblCellSpacing w:w="15" w:type="dxa"/>
        </w:trPr>
        <w:tc>
          <w:tcPr>
            <w:tcW w:w="2672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1529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0514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43293C" w:rsidTr="0043293C">
        <w:trPr>
          <w:tblCellSpacing w:w="15" w:type="dxa"/>
        </w:trPr>
        <w:tc>
          <w:tcPr>
            <w:tcW w:w="267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access_token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access token</w:t>
            </w:r>
          </w:p>
        </w:tc>
      </w:tr>
      <w:tr w:rsidR="0043293C" w:rsidTr="0043293C">
        <w:trPr>
          <w:tblCellSpacing w:w="15" w:type="dxa"/>
        </w:trPr>
        <w:tc>
          <w:tcPr>
            <w:tcW w:w="267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token_type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token type 固定Bearer</w:t>
            </w:r>
          </w:p>
        </w:tc>
      </w:tr>
      <w:tr w:rsidR="0043293C" w:rsidTr="0043293C">
        <w:trPr>
          <w:tblCellSpacing w:w="15" w:type="dxa"/>
        </w:trPr>
        <w:tc>
          <w:tcPr>
            <w:tcW w:w="267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expires_in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int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过期时间</w:t>
            </w:r>
          </w:p>
        </w:tc>
      </w:tr>
      <w:tr w:rsidR="0043293C" w:rsidTr="0043293C">
        <w:trPr>
          <w:tblCellSpacing w:w="15" w:type="dxa"/>
        </w:trPr>
        <w:tc>
          <w:tcPr>
            <w:tcW w:w="267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refresh_token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更新token，此版暂不使用</w:t>
            </w:r>
          </w:p>
        </w:tc>
      </w:tr>
    </w:tbl>
    <w:p w:rsidR="0043293C" w:rsidRDefault="0043293C" w:rsidP="00CE0556">
      <w:pPr>
        <w:pStyle w:val="4"/>
        <w:keepNext w:val="0"/>
        <w:numPr>
          <w:ilvl w:val="0"/>
          <w:numId w:val="8"/>
        </w:numPr>
        <w:shd w:val="clear" w:color="auto" w:fill="FFFFFF"/>
        <w:tabs>
          <w:tab w:val="clear" w:pos="630"/>
          <w:tab w:val="clear" w:pos="765"/>
        </w:tabs>
        <w:autoSpaceDE/>
        <w:autoSpaceDN/>
        <w:spacing w:before="150" w:after="150" w:line="300" w:lineRule="atLeast"/>
        <w:ind w:left="375"/>
        <w:jc w:val="left"/>
        <w:rPr>
          <w:rFonts w:ascii="inherit" w:eastAsia="微软雅黑" w:hAnsi="inherit" w:hint="eastAsia"/>
          <w:color w:val="333333"/>
          <w:sz w:val="26"/>
          <w:szCs w:val="26"/>
        </w:rPr>
      </w:pPr>
      <w:r>
        <w:rPr>
          <w:rFonts w:ascii="inherit" w:eastAsia="微软雅黑" w:hAnsi="inherit"/>
          <w:color w:val="333333"/>
          <w:sz w:val="26"/>
          <w:szCs w:val="26"/>
        </w:rPr>
        <w:t>http code</w:t>
      </w:r>
      <w:r>
        <w:rPr>
          <w:rFonts w:ascii="inherit" w:eastAsia="微软雅黑" w:hAnsi="inherit"/>
          <w:color w:val="333333"/>
          <w:sz w:val="26"/>
          <w:szCs w:val="26"/>
        </w:rPr>
        <w:t>出错码及解释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2"/>
        <w:gridCol w:w="2835"/>
        <w:gridCol w:w="9708"/>
      </w:tblGrid>
      <w:tr w:rsidR="0043293C" w:rsidTr="0043293C">
        <w:trPr>
          <w:tblHeader/>
          <w:tblCellSpacing w:w="15" w:type="dxa"/>
        </w:trPr>
        <w:tc>
          <w:tcPr>
            <w:tcW w:w="2247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lastRenderedPageBreak/>
              <w:t>http code</w:t>
            </w:r>
          </w:p>
        </w:tc>
        <w:tc>
          <w:tcPr>
            <w:tcW w:w="2805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message</w:t>
            </w:r>
          </w:p>
        </w:tc>
        <w:tc>
          <w:tcPr>
            <w:tcW w:w="9663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43293C" w:rsidTr="0043293C">
        <w:trPr>
          <w:tblCellSpacing w:w="15" w:type="dxa"/>
        </w:trPr>
        <w:tc>
          <w:tcPr>
            <w:tcW w:w="22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200</w:t>
            </w:r>
          </w:p>
        </w:tc>
        <w:tc>
          <w:tcPr>
            <w:tcW w:w="280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OK</w:t>
            </w:r>
          </w:p>
        </w:tc>
        <w:tc>
          <w:tcPr>
            <w:tcW w:w="966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正常预期返回</w:t>
            </w:r>
          </w:p>
        </w:tc>
      </w:tr>
      <w:tr w:rsidR="0043293C" w:rsidTr="0043293C">
        <w:trPr>
          <w:tblCellSpacing w:w="15" w:type="dxa"/>
        </w:trPr>
        <w:tc>
          <w:tcPr>
            <w:tcW w:w="22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451</w:t>
            </w:r>
          </w:p>
        </w:tc>
        <w:tc>
          <w:tcPr>
            <w:tcW w:w="280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args error.</w:t>
            </w:r>
          </w:p>
        </w:tc>
        <w:tc>
          <w:tcPr>
            <w:tcW w:w="966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参数错误，用户名或密码不能为空</w:t>
            </w:r>
          </w:p>
        </w:tc>
      </w:tr>
      <w:tr w:rsidR="0043293C" w:rsidTr="0043293C">
        <w:trPr>
          <w:tblCellSpacing w:w="15" w:type="dxa"/>
        </w:trPr>
        <w:tc>
          <w:tcPr>
            <w:tcW w:w="22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452</w:t>
            </w:r>
          </w:p>
        </w:tc>
        <w:tc>
          <w:tcPr>
            <w:tcW w:w="280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password error.</w:t>
            </w:r>
          </w:p>
        </w:tc>
        <w:tc>
          <w:tcPr>
            <w:tcW w:w="966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账号与密码不符</w:t>
            </w:r>
          </w:p>
        </w:tc>
      </w:tr>
    </w:tbl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备注</w:t>
      </w:r>
    </w:p>
    <w:p w:rsidR="0043293C" w:rsidRDefault="0043293C" w:rsidP="00CE055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本文档所有支持Authorization-header方式的接口，Authorization 头数据格式均为：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Authorization: OAuthZKC (arg1=argv1&amp;arg2=argv2)</w:t>
      </w:r>
    </w:p>
    <w:p w:rsidR="0043293C" w:rsidRDefault="0043293C" w:rsidP="00CE055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更多返回错误代码请看首页的错误代码描述</w:t>
      </w:r>
    </w:p>
    <w:p w:rsidR="0043293C" w:rsidRDefault="0043293C" w:rsidP="0043293C">
      <w:pPr>
        <w:pStyle w:val="3"/>
        <w:shd w:val="clear" w:color="auto" w:fill="FFFFFF"/>
        <w:spacing w:before="150" w:after="150" w:line="600" w:lineRule="atLeast"/>
        <w:rPr>
          <w:rFonts w:ascii="微软雅黑" w:eastAsia="微软雅黑" w:hAnsi="微软雅黑"/>
          <w:color w:val="333333"/>
          <w:sz w:val="37"/>
          <w:szCs w:val="37"/>
        </w:rPr>
      </w:pPr>
      <w:r>
        <w:rPr>
          <w:rFonts w:ascii="微软雅黑" w:eastAsia="微软雅黑" w:hAnsi="微软雅黑" w:hint="eastAsia"/>
          <w:color w:val="333333"/>
          <w:sz w:val="37"/>
          <w:szCs w:val="37"/>
        </w:rPr>
        <w:t>刷新token[需token授权]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简要描述：</w:t>
      </w:r>
    </w:p>
    <w:p w:rsidR="0043293C" w:rsidRDefault="0043293C" w:rsidP="00CE055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刷新token 因为access_token的默认生存时间只有3600秒（可在api88/Common/Conf/api.php中修改默认生存时间），为了更友好的让app或需要的接入端保持用户的持继登陆状态，接入端可不定时的刷新用户access_token来保持用户登陆状态。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lastRenderedPageBreak/>
        <w:t>请求URL：</w:t>
      </w:r>
    </w:p>
    <w:p w:rsidR="0043293C" w:rsidRDefault="0043293C" w:rsidP="00CE055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https://api.88.com.cn/token/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请求方式：</w:t>
      </w:r>
    </w:p>
    <w:p w:rsidR="0043293C" w:rsidRDefault="0043293C" w:rsidP="00CE055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PUT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参数：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1"/>
        <w:gridCol w:w="1379"/>
        <w:gridCol w:w="1379"/>
        <w:gridCol w:w="8816"/>
      </w:tblGrid>
      <w:tr w:rsidR="0043293C" w:rsidTr="0043293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old token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[此版暂不需要]登陆时获取的 refresh_token</w:t>
            </w:r>
          </w:p>
        </w:tc>
      </w:tr>
    </w:tbl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请求示例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reques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PUT </w:t>
      </w:r>
      <w:r>
        <w:rPr>
          <w:rStyle w:val="hljs-string"/>
          <w:rFonts w:ascii="Consolas" w:hAnsi="Consolas" w:cs="Consolas"/>
          <w:b/>
          <w:bCs/>
          <w:color w:val="880000"/>
          <w:sz w:val="18"/>
          <w:szCs w:val="18"/>
          <w:bdr w:val="none" w:sz="0" w:space="0" w:color="auto" w:frame="1"/>
          <w:shd w:val="clear" w:color="auto" w:fill="F0F0F0"/>
        </w:rPr>
        <w:t>/token/</w:t>
      </w:r>
      <w:r>
        <w:rPr>
          <w:rStyle w:val="hljs-reques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HTTP/1.1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Host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api88.88.com.cn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Authorization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OAuthZKC (access_token=bb2477de7a3e49174d10b706f0b9f17d0543818c6)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Pragma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no-cache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Cache-Control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no-cache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ini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setting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refresh_token=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4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d10b706f0b9f17d0543818c6bb2477de7a3e4917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返回示例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{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access_token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":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"2YotnFZFEjr1zCsicMWpAA"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lastRenderedPageBreak/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token_type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":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"Bearer"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expires_in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":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3600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refresh_token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":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"tGzv3JOkF0XG5Qx2TlKWIA"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}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返回参数说明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7"/>
        <w:gridCol w:w="2473"/>
        <w:gridCol w:w="7585"/>
      </w:tblGrid>
      <w:tr w:rsidR="0043293C" w:rsidTr="0043293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access token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token type 固定Bearer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过期时间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下次更新token用</w:t>
            </w:r>
          </w:p>
        </w:tc>
      </w:tr>
    </w:tbl>
    <w:p w:rsidR="0043293C" w:rsidRDefault="0043293C" w:rsidP="00CE0556">
      <w:pPr>
        <w:pStyle w:val="4"/>
        <w:keepNext w:val="0"/>
        <w:numPr>
          <w:ilvl w:val="0"/>
          <w:numId w:val="14"/>
        </w:numPr>
        <w:shd w:val="clear" w:color="auto" w:fill="FFFFFF"/>
        <w:tabs>
          <w:tab w:val="clear" w:pos="630"/>
          <w:tab w:val="clear" w:pos="765"/>
        </w:tabs>
        <w:autoSpaceDE/>
        <w:autoSpaceDN/>
        <w:spacing w:before="150" w:after="150" w:line="300" w:lineRule="atLeast"/>
        <w:ind w:left="375"/>
        <w:jc w:val="left"/>
        <w:rPr>
          <w:rFonts w:ascii="inherit" w:eastAsia="微软雅黑" w:hAnsi="inherit" w:hint="eastAsia"/>
          <w:color w:val="333333"/>
          <w:sz w:val="26"/>
          <w:szCs w:val="26"/>
        </w:rPr>
      </w:pPr>
      <w:r>
        <w:rPr>
          <w:rFonts w:ascii="inherit" w:eastAsia="微软雅黑" w:hAnsi="inherit"/>
          <w:color w:val="333333"/>
          <w:sz w:val="26"/>
          <w:szCs w:val="26"/>
        </w:rPr>
        <w:t>http code</w:t>
      </w:r>
      <w:r>
        <w:rPr>
          <w:rFonts w:ascii="inherit" w:eastAsia="微软雅黑" w:hAnsi="inherit"/>
          <w:color w:val="333333"/>
          <w:sz w:val="26"/>
          <w:szCs w:val="26"/>
        </w:rPr>
        <w:t>出错码及解释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20"/>
        <w:gridCol w:w="6003"/>
        <w:gridCol w:w="4812"/>
      </w:tblGrid>
      <w:tr w:rsidR="0043293C" w:rsidTr="0043293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http code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正常预期返回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operation failed!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操作失败</w:t>
            </w:r>
          </w:p>
        </w:tc>
      </w:tr>
      <w:tr w:rsidR="0043293C" w:rsidTr="004329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token error.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token无效</w:t>
            </w:r>
          </w:p>
        </w:tc>
      </w:tr>
    </w:tbl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备注</w:t>
      </w:r>
    </w:p>
    <w:p w:rsidR="0043293C" w:rsidRDefault="0043293C" w:rsidP="00CE0556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更多返回错误代码请看首页的错误代码描述</w:t>
      </w:r>
    </w:p>
    <w:p w:rsidR="0043293C" w:rsidRDefault="0043293C" w:rsidP="0043293C">
      <w:pPr>
        <w:pStyle w:val="5"/>
        <w:shd w:val="clear" w:color="auto" w:fill="FFFFFF"/>
        <w:spacing w:before="150" w:after="150" w:line="3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1.注册新用户</w:t>
      </w:r>
    </w:p>
    <w:p w:rsidR="0043293C" w:rsidRDefault="0043293C" w:rsidP="0043293C">
      <w:pPr>
        <w:pStyle w:val="5"/>
        <w:shd w:val="clear" w:color="auto" w:fill="FFFFFF"/>
        <w:spacing w:before="150" w:after="150" w:line="30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2.注册新用户信息检测接口</w:t>
      </w:r>
    </w:p>
    <w:p w:rsidR="0043293C" w:rsidRDefault="0043293C" w:rsidP="0043293C">
      <w:pPr>
        <w:spacing w:before="300" w:after="300"/>
        <w:rPr>
          <w:rFonts w:ascii="宋体" w:hAnsi="宋体" w:hint="eastAsia"/>
          <w:sz w:val="24"/>
          <w:szCs w:val="24"/>
        </w:rPr>
      </w:pPr>
      <w:r>
        <w:pict>
          <v:rect id="_x0000_i1025" style="width:0;height:1.5pt" o:hralign="center" o:hrstd="t" o:hrnoshade="t" o:hr="t" fillcolor="#333" stroked="f"/>
        </w:pict>
      </w:r>
    </w:p>
    <w:p w:rsidR="0043293C" w:rsidRDefault="0043293C" w:rsidP="0043293C">
      <w:pPr>
        <w:pStyle w:val="3"/>
        <w:shd w:val="clear" w:color="auto" w:fill="FFFFFF"/>
        <w:spacing w:before="150" w:after="150" w:line="600" w:lineRule="atLeast"/>
        <w:rPr>
          <w:rFonts w:ascii="微软雅黑" w:eastAsia="微软雅黑" w:hAnsi="微软雅黑"/>
          <w:color w:val="333333"/>
          <w:sz w:val="37"/>
          <w:szCs w:val="37"/>
        </w:rPr>
      </w:pPr>
      <w:r>
        <w:rPr>
          <w:rFonts w:ascii="微软雅黑" w:eastAsia="微软雅黑" w:hAnsi="微软雅黑" w:hint="eastAsia"/>
          <w:color w:val="333333"/>
          <w:sz w:val="37"/>
          <w:szCs w:val="37"/>
        </w:rPr>
        <w:t>注册新用户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</w:rPr>
        <w:t>简要描述：</w:t>
      </w:r>
    </w:p>
    <w:p w:rsidR="0043293C" w:rsidRDefault="0043293C" w:rsidP="00CE0556">
      <w:pPr>
        <w:pStyle w:val="af0"/>
        <w:numPr>
          <w:ilvl w:val="0"/>
          <w:numId w:val="16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注册新用户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00" w:lineRule="atLeast"/>
        <w:ind w:left="37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注册新用户成功时，自动登陆，接口返回用户access_token.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</w:rPr>
        <w:t>请求URL：</w:t>
      </w:r>
    </w:p>
    <w:p w:rsidR="0043293C" w:rsidRDefault="0043293C" w:rsidP="00CE0556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https://api.88.com.cn/users/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</w:rPr>
        <w:t>请求方式：</w:t>
      </w:r>
    </w:p>
    <w:p w:rsidR="0043293C" w:rsidRDefault="0043293C" w:rsidP="00CE055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POST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</w:rPr>
        <w:lastRenderedPageBreak/>
        <w:t>参数：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5"/>
        <w:gridCol w:w="708"/>
        <w:gridCol w:w="709"/>
        <w:gridCol w:w="11693"/>
      </w:tblGrid>
      <w:tr w:rsidR="0043293C" w:rsidTr="00CB4156">
        <w:trPr>
          <w:tblHeader/>
          <w:tblCellSpacing w:w="15" w:type="dxa"/>
        </w:trPr>
        <w:tc>
          <w:tcPr>
            <w:tcW w:w="1680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678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679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1648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43293C" w:rsidTr="00CB4156">
        <w:trPr>
          <w:tblCellSpacing w:w="15" w:type="dxa"/>
        </w:trPr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mobile</w:t>
            </w:r>
          </w:p>
        </w:tc>
        <w:tc>
          <w:tcPr>
            <w:tcW w:w="6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*</w:t>
            </w: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116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mobile</w:t>
            </w:r>
          </w:p>
        </w:tc>
      </w:tr>
      <w:tr w:rsidR="0043293C" w:rsidTr="00CB4156">
        <w:trPr>
          <w:tblCellSpacing w:w="15" w:type="dxa"/>
        </w:trPr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password</w:t>
            </w:r>
          </w:p>
        </w:tc>
        <w:tc>
          <w:tcPr>
            <w:tcW w:w="6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*</w:t>
            </w: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116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md5(password)</w:t>
            </w:r>
          </w:p>
        </w:tc>
      </w:tr>
      <w:tr w:rsidR="0043293C" w:rsidTr="00CB4156">
        <w:trPr>
          <w:tblCellSpacing w:w="15" w:type="dxa"/>
        </w:trPr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repassword</w:t>
            </w:r>
          </w:p>
        </w:tc>
        <w:tc>
          <w:tcPr>
            <w:tcW w:w="6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*</w:t>
            </w: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116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md5(repassword)</w:t>
            </w:r>
          </w:p>
        </w:tc>
      </w:tr>
      <w:tr w:rsidR="0043293C" w:rsidTr="00CB4156">
        <w:trPr>
          <w:tblCellSpacing w:w="15" w:type="dxa"/>
        </w:trPr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appid</w:t>
            </w:r>
          </w:p>
        </w:tc>
        <w:tc>
          <w:tcPr>
            <w:tcW w:w="6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*</w:t>
            </w: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116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appid:a5,a6,ios7,ios8,ios9,pc,h5,wap,后期可自定义</w:t>
            </w:r>
          </w:p>
        </w:tc>
      </w:tr>
      <w:tr w:rsidR="0043293C" w:rsidTr="00CB4156">
        <w:trPr>
          <w:tblCellSpacing w:w="15" w:type="dxa"/>
        </w:trPr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recommend</w:t>
            </w:r>
          </w:p>
        </w:tc>
        <w:tc>
          <w:tcPr>
            <w:tcW w:w="6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116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推荐人手机或推荐码</w:t>
            </w:r>
          </w:p>
        </w:tc>
      </w:tr>
      <w:tr w:rsidR="0043293C" w:rsidTr="00CB4156">
        <w:trPr>
          <w:tblCellSpacing w:w="15" w:type="dxa"/>
        </w:trPr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mobile_code</w:t>
            </w:r>
          </w:p>
        </w:tc>
        <w:tc>
          <w:tcPr>
            <w:tcW w:w="6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*</w:t>
            </w: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116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手机验证码</w:t>
            </w:r>
          </w:p>
        </w:tc>
      </w:tr>
      <w:tr w:rsidR="0043293C" w:rsidTr="00CB4156">
        <w:trPr>
          <w:tblCellSpacing w:w="15" w:type="dxa"/>
        </w:trPr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verify_token</w:t>
            </w:r>
          </w:p>
        </w:tc>
        <w:tc>
          <w:tcPr>
            <w:tcW w:w="6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116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可选，图型验证码token,必须与获取图型验证码时的token相同</w:t>
            </w:r>
          </w:p>
        </w:tc>
      </w:tr>
      <w:tr w:rsidR="0043293C" w:rsidTr="00CB4156">
        <w:trPr>
          <w:tblCellSpacing w:w="15" w:type="dxa"/>
        </w:trPr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image_code</w:t>
            </w:r>
          </w:p>
        </w:tc>
        <w:tc>
          <w:tcPr>
            <w:tcW w:w="6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116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图型验证码</w:t>
            </w:r>
          </w:p>
        </w:tc>
      </w:tr>
      <w:tr w:rsidR="0043293C" w:rsidTr="00CB4156">
        <w:trPr>
          <w:tblCellSpacing w:w="15" w:type="dxa"/>
        </w:trPr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email</w:t>
            </w:r>
          </w:p>
        </w:tc>
        <w:tc>
          <w:tcPr>
            <w:tcW w:w="6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116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email</w:t>
            </w:r>
          </w:p>
        </w:tc>
      </w:tr>
      <w:tr w:rsidR="0043293C" w:rsidTr="00CB4156">
        <w:trPr>
          <w:tblCellSpacing w:w="15" w:type="dxa"/>
        </w:trPr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prov</w:t>
            </w:r>
          </w:p>
        </w:tc>
        <w:tc>
          <w:tcPr>
            <w:tcW w:w="6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116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省</w:t>
            </w:r>
          </w:p>
        </w:tc>
      </w:tr>
      <w:tr w:rsidR="0043293C" w:rsidTr="00CB4156">
        <w:trPr>
          <w:tblCellSpacing w:w="15" w:type="dxa"/>
        </w:trPr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city</w:t>
            </w:r>
          </w:p>
        </w:tc>
        <w:tc>
          <w:tcPr>
            <w:tcW w:w="6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116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市</w:t>
            </w:r>
          </w:p>
        </w:tc>
      </w:tr>
      <w:tr w:rsidR="0043293C" w:rsidTr="00CB4156">
        <w:trPr>
          <w:tblCellSpacing w:w="15" w:type="dxa"/>
        </w:trPr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role</w:t>
            </w:r>
          </w:p>
        </w:tc>
        <w:tc>
          <w:tcPr>
            <w:tcW w:w="6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116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角色</w:t>
            </w:r>
          </w:p>
        </w:tc>
      </w:tr>
      <w:tr w:rsidR="0043293C" w:rsidTr="00CB4156">
        <w:trPr>
          <w:tblCellSpacing w:w="15" w:type="dxa"/>
        </w:trPr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channel</w:t>
            </w:r>
          </w:p>
        </w:tc>
        <w:tc>
          <w:tcPr>
            <w:tcW w:w="6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116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渠道码</w:t>
            </w:r>
          </w:p>
        </w:tc>
      </w:tr>
      <w:tr w:rsidR="0043293C" w:rsidTr="00CB4156">
        <w:trPr>
          <w:tblCellSpacing w:w="15" w:type="dxa"/>
        </w:trPr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6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116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-</w:t>
            </w:r>
          </w:p>
        </w:tc>
      </w:tr>
    </w:tbl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</w:rPr>
        <w:t>请求示例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reques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POST </w:t>
      </w:r>
      <w:r>
        <w:rPr>
          <w:rStyle w:val="hljs-string"/>
          <w:rFonts w:ascii="Consolas" w:hAnsi="Consolas" w:cs="Consolas"/>
          <w:b/>
          <w:bCs/>
          <w:color w:val="880000"/>
          <w:sz w:val="18"/>
          <w:szCs w:val="18"/>
          <w:bdr w:val="none" w:sz="0" w:space="0" w:color="auto" w:frame="1"/>
          <w:shd w:val="clear" w:color="auto" w:fill="F0F0F0"/>
        </w:rPr>
        <w:t>/users/</w:t>
      </w:r>
      <w:r>
        <w:rPr>
          <w:rStyle w:val="hljs-reques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HTTP/1.1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Host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api88.88.com.cn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Pragma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no-cache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Cache-Control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no-cache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ini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setting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mobile=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13712345678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&amp;password=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14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e1b600b1fd579f47433b88e8d85291&amp;repassword=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14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e1b600b1fd579f47433b88e8d85291&amp;mobile_code=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123456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&amp;verify_token=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19258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d8e88b33474f9a125fec23d1f4a&amp;image_code=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1234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&amp;recommend=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18566225912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&amp;appid=a5...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</w:rPr>
        <w:t>返回示例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status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HTTP/1.1 </w:t>
      </w:r>
      <w:r>
        <w:rPr>
          <w:rStyle w:val="hljs-number"/>
          <w:rFonts w:ascii="Consolas" w:hAnsi="Consolas" w:cs="Consolas"/>
          <w:b/>
          <w:bCs/>
          <w:color w:val="008800"/>
          <w:sz w:val="18"/>
          <w:szCs w:val="18"/>
          <w:bdr w:val="none" w:sz="0" w:space="0" w:color="auto" w:frame="1"/>
          <w:shd w:val="clear" w:color="auto" w:fill="F0F0F0"/>
        </w:rPr>
        <w:t>200</w:t>
      </w:r>
      <w:r>
        <w:rPr>
          <w:rStyle w:val="hljs-status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OK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Date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Tue, 28 Jun 2016 06:00:52 GMT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Server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Apache/2.2.21 (Win64) PHP/5.3.10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Cache-Control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no-store, no-cache, must-revalidate, post-check=0, pre-check=0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lastRenderedPageBreak/>
        <w:t>Pragma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no-cache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Content-Length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103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Content-Type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text/html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jso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jso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{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jso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jso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access_token</w:t>
      </w:r>
      <w:r>
        <w:rPr>
          <w:rStyle w:val="jso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":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"2YotnFZFEjr1zCsicMWpAA"</w:t>
      </w:r>
      <w:r>
        <w:rPr>
          <w:rStyle w:val="jso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jso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jso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token_type</w:t>
      </w:r>
      <w:r>
        <w:rPr>
          <w:rStyle w:val="jso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":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"Bearer"</w:t>
      </w:r>
      <w:r>
        <w:rPr>
          <w:rStyle w:val="jso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jso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jso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expires_in</w:t>
      </w:r>
      <w:r>
        <w:rPr>
          <w:rStyle w:val="jso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":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3600</w:t>
      </w:r>
      <w:r>
        <w:rPr>
          <w:rStyle w:val="jso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jso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refresh_token</w:t>
      </w:r>
      <w:r>
        <w:rPr>
          <w:rStyle w:val="jso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":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"tGzv3JOkF0XG5Qx2TlKWIA"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jso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}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</w:rPr>
        <w:t>返回参数说明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2"/>
        <w:gridCol w:w="2551"/>
        <w:gridCol w:w="9992"/>
      </w:tblGrid>
      <w:tr w:rsidR="0043293C" w:rsidTr="0043293C">
        <w:trPr>
          <w:tblHeader/>
          <w:tblCellSpacing w:w="15" w:type="dxa"/>
        </w:trPr>
        <w:tc>
          <w:tcPr>
            <w:tcW w:w="2247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2521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9947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43293C" w:rsidTr="0043293C">
        <w:trPr>
          <w:tblCellSpacing w:w="15" w:type="dxa"/>
        </w:trPr>
        <w:tc>
          <w:tcPr>
            <w:tcW w:w="22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access_token</w:t>
            </w:r>
          </w:p>
        </w:tc>
        <w:tc>
          <w:tcPr>
            <w:tcW w:w="25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99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access token</w:t>
            </w:r>
          </w:p>
        </w:tc>
      </w:tr>
      <w:tr w:rsidR="0043293C" w:rsidTr="0043293C">
        <w:trPr>
          <w:tblCellSpacing w:w="15" w:type="dxa"/>
        </w:trPr>
        <w:tc>
          <w:tcPr>
            <w:tcW w:w="22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token_type</w:t>
            </w:r>
          </w:p>
        </w:tc>
        <w:tc>
          <w:tcPr>
            <w:tcW w:w="25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99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token type 固定Bearer</w:t>
            </w:r>
          </w:p>
        </w:tc>
      </w:tr>
      <w:tr w:rsidR="0043293C" w:rsidTr="0043293C">
        <w:trPr>
          <w:tblCellSpacing w:w="15" w:type="dxa"/>
        </w:trPr>
        <w:tc>
          <w:tcPr>
            <w:tcW w:w="22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expires_in</w:t>
            </w:r>
          </w:p>
        </w:tc>
        <w:tc>
          <w:tcPr>
            <w:tcW w:w="25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int</w:t>
            </w:r>
          </w:p>
        </w:tc>
        <w:tc>
          <w:tcPr>
            <w:tcW w:w="99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过期时间</w:t>
            </w:r>
          </w:p>
        </w:tc>
      </w:tr>
      <w:tr w:rsidR="0043293C" w:rsidTr="0043293C">
        <w:trPr>
          <w:tblCellSpacing w:w="15" w:type="dxa"/>
        </w:trPr>
        <w:tc>
          <w:tcPr>
            <w:tcW w:w="22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refresh_token</w:t>
            </w:r>
          </w:p>
        </w:tc>
        <w:tc>
          <w:tcPr>
            <w:tcW w:w="25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99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下次更新token用</w:t>
            </w:r>
          </w:p>
        </w:tc>
      </w:tr>
    </w:tbl>
    <w:p w:rsidR="0043293C" w:rsidRDefault="0043293C" w:rsidP="00CE0556">
      <w:pPr>
        <w:pStyle w:val="4"/>
        <w:keepNext w:val="0"/>
        <w:numPr>
          <w:ilvl w:val="0"/>
          <w:numId w:val="19"/>
        </w:numPr>
        <w:shd w:val="clear" w:color="auto" w:fill="FFFFFF"/>
        <w:tabs>
          <w:tab w:val="clear" w:pos="630"/>
          <w:tab w:val="clear" w:pos="765"/>
        </w:tabs>
        <w:autoSpaceDE/>
        <w:autoSpaceDN/>
        <w:spacing w:before="150" w:after="150" w:line="300" w:lineRule="atLeast"/>
        <w:ind w:left="375"/>
        <w:jc w:val="left"/>
        <w:rPr>
          <w:rFonts w:ascii="inherit" w:eastAsia="微软雅黑" w:hAnsi="inherit" w:hint="eastAsia"/>
          <w:color w:val="333333"/>
          <w:sz w:val="26"/>
          <w:szCs w:val="26"/>
        </w:rPr>
      </w:pPr>
      <w:r>
        <w:rPr>
          <w:rFonts w:ascii="inherit" w:eastAsia="微软雅黑" w:hAnsi="inherit"/>
          <w:color w:val="333333"/>
          <w:sz w:val="26"/>
          <w:szCs w:val="26"/>
        </w:rPr>
        <w:t>http code</w:t>
      </w:r>
      <w:r>
        <w:rPr>
          <w:rFonts w:ascii="inherit" w:eastAsia="微软雅黑" w:hAnsi="inherit"/>
          <w:color w:val="333333"/>
          <w:sz w:val="26"/>
          <w:szCs w:val="26"/>
        </w:rPr>
        <w:t>出错码及解释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8"/>
        <w:gridCol w:w="3544"/>
        <w:gridCol w:w="9283"/>
      </w:tblGrid>
      <w:tr w:rsidR="0043293C" w:rsidTr="0043293C">
        <w:trPr>
          <w:tblHeader/>
          <w:tblCellSpacing w:w="15" w:type="dxa"/>
        </w:trPr>
        <w:tc>
          <w:tcPr>
            <w:tcW w:w="1963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http code</w:t>
            </w:r>
          </w:p>
        </w:tc>
        <w:tc>
          <w:tcPr>
            <w:tcW w:w="3514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message</w:t>
            </w:r>
          </w:p>
        </w:tc>
        <w:tc>
          <w:tcPr>
            <w:tcW w:w="9238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43293C" w:rsidTr="0043293C">
        <w:trPr>
          <w:tblCellSpacing w:w="15" w:type="dxa"/>
        </w:trPr>
        <w:tc>
          <w:tcPr>
            <w:tcW w:w="196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200</w:t>
            </w:r>
          </w:p>
        </w:tc>
        <w:tc>
          <w:tcPr>
            <w:tcW w:w="3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OK</w:t>
            </w:r>
          </w:p>
        </w:tc>
        <w:tc>
          <w:tcPr>
            <w:tcW w:w="9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正常预期返回</w:t>
            </w:r>
          </w:p>
        </w:tc>
      </w:tr>
      <w:tr w:rsidR="0043293C" w:rsidTr="0043293C">
        <w:trPr>
          <w:tblCellSpacing w:w="15" w:type="dxa"/>
        </w:trPr>
        <w:tc>
          <w:tcPr>
            <w:tcW w:w="196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451</w:t>
            </w:r>
          </w:p>
        </w:tc>
        <w:tc>
          <w:tcPr>
            <w:tcW w:w="3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args error.</w:t>
            </w:r>
          </w:p>
        </w:tc>
        <w:tc>
          <w:tcPr>
            <w:tcW w:w="9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参数错误</w:t>
            </w:r>
          </w:p>
        </w:tc>
      </w:tr>
      <w:tr w:rsidR="0043293C" w:rsidTr="0043293C">
        <w:trPr>
          <w:tblCellSpacing w:w="15" w:type="dxa"/>
        </w:trPr>
        <w:tc>
          <w:tcPr>
            <w:tcW w:w="196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452</w:t>
            </w:r>
          </w:p>
        </w:tc>
        <w:tc>
          <w:tcPr>
            <w:tcW w:w="3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error.</w:t>
            </w:r>
          </w:p>
        </w:tc>
        <w:tc>
          <w:tcPr>
            <w:tcW w:w="9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</w:tr>
    </w:tbl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</w:rPr>
        <w:t>备注</w:t>
      </w:r>
    </w:p>
    <w:p w:rsidR="0043293C" w:rsidRDefault="0043293C" w:rsidP="00CE055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更多返回错误代码请看首页的错误代码描述</w:t>
      </w:r>
    </w:p>
    <w:p w:rsidR="0043293C" w:rsidRDefault="0043293C" w:rsidP="0043293C">
      <w:pPr>
        <w:tabs>
          <w:tab w:val="left" w:pos="432"/>
        </w:tabs>
        <w:spacing w:before="300" w:after="300"/>
        <w:rPr>
          <w:rFonts w:ascii="宋体" w:hAnsi="宋体" w:hint="eastAsia"/>
          <w:sz w:val="24"/>
          <w:szCs w:val="24"/>
        </w:rPr>
      </w:pPr>
      <w:r>
        <w:pict>
          <v:rect id="_x0000_i1026" style="width:0;height:1.5pt" o:hralign="center" o:hrstd="t" o:hrnoshade="t" o:hr="t" fillcolor="#333" stroked="f"/>
        </w:pict>
      </w:r>
    </w:p>
    <w:p w:rsidR="0043293C" w:rsidRDefault="0043293C" w:rsidP="0043293C">
      <w:pPr>
        <w:pStyle w:val="3"/>
        <w:shd w:val="clear" w:color="auto" w:fill="FFFFFF"/>
        <w:spacing w:before="150" w:after="150" w:line="600" w:lineRule="atLeast"/>
        <w:rPr>
          <w:rFonts w:ascii="微软雅黑" w:eastAsia="微软雅黑" w:hAnsi="微软雅黑"/>
          <w:color w:val="333333"/>
          <w:sz w:val="37"/>
          <w:szCs w:val="37"/>
        </w:rPr>
      </w:pPr>
      <w:r>
        <w:rPr>
          <w:rFonts w:ascii="微软雅黑" w:eastAsia="微软雅黑" w:hAnsi="微软雅黑" w:hint="eastAsia"/>
          <w:color w:val="333333"/>
          <w:sz w:val="37"/>
          <w:szCs w:val="37"/>
        </w:rPr>
        <w:t>注册新用户信息检测接口</w:t>
      </w:r>
    </w:p>
    <w:p w:rsidR="0043293C" w:rsidRDefault="0043293C" w:rsidP="00CE0556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检测新用户手机是否可用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</w:rPr>
        <w:t>请求URL：</w:t>
      </w:r>
    </w:p>
    <w:p w:rsidR="0043293C" w:rsidRDefault="0043293C" w:rsidP="00CE0556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https://api.88.com.cn/users/?ac=checkmobile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</w:rPr>
        <w:t>请求方式：</w:t>
      </w:r>
    </w:p>
    <w:p w:rsidR="0043293C" w:rsidRDefault="0043293C" w:rsidP="00CE0556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GET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</w:rPr>
        <w:t>参数：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6"/>
        <w:gridCol w:w="2127"/>
        <w:gridCol w:w="6455"/>
        <w:gridCol w:w="4387"/>
      </w:tblGrid>
      <w:tr w:rsidR="0043293C" w:rsidTr="0043293C">
        <w:trPr>
          <w:tblHeader/>
          <w:tblCellSpacing w:w="15" w:type="dxa"/>
        </w:trPr>
        <w:tc>
          <w:tcPr>
            <w:tcW w:w="1821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lastRenderedPageBreak/>
              <w:t>参数名</w:t>
            </w:r>
          </w:p>
        </w:tc>
        <w:tc>
          <w:tcPr>
            <w:tcW w:w="2097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6425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43293C" w:rsidTr="0043293C">
        <w:trPr>
          <w:tblCellSpacing w:w="15" w:type="dxa"/>
        </w:trPr>
        <w:tc>
          <w:tcPr>
            <w:tcW w:w="1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mobile</w:t>
            </w:r>
          </w:p>
        </w:tc>
        <w:tc>
          <w:tcPr>
            <w:tcW w:w="209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*</w:t>
            </w:r>
          </w:p>
        </w:tc>
        <w:tc>
          <w:tcPr>
            <w:tcW w:w="64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mobile</w:t>
            </w:r>
          </w:p>
        </w:tc>
      </w:tr>
    </w:tbl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</w:rPr>
        <w:t>请求示例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reques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GET </w:t>
      </w:r>
      <w:r>
        <w:rPr>
          <w:rStyle w:val="hljs-string"/>
          <w:rFonts w:ascii="Consolas" w:hAnsi="Consolas" w:cs="Consolas"/>
          <w:b/>
          <w:bCs/>
          <w:color w:val="880000"/>
          <w:sz w:val="18"/>
          <w:szCs w:val="18"/>
          <w:bdr w:val="none" w:sz="0" w:space="0" w:color="auto" w:frame="1"/>
          <w:shd w:val="clear" w:color="auto" w:fill="F0F0F0"/>
        </w:rPr>
        <w:t>/users/?ac=checkmobile&amp;mobile=13712345678</w:t>
      </w:r>
      <w:r>
        <w:rPr>
          <w:rStyle w:val="hljs-reques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HTTP/1.1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Host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api88.88.com.cn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Pragma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no-cache</w:t>
      </w:r>
    </w:p>
    <w:p w:rsidR="0043293C" w:rsidRDefault="0043293C" w:rsidP="0043293C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Cache-Control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no-cache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</w:rPr>
        <w:t>返回示例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43293C" w:rsidRDefault="0043293C" w:rsidP="0043293C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null</w:t>
      </w:r>
    </w:p>
    <w:p w:rsidR="0043293C" w:rsidRDefault="0043293C" w:rsidP="00CE0556">
      <w:pPr>
        <w:pStyle w:val="4"/>
        <w:keepNext w:val="0"/>
        <w:numPr>
          <w:ilvl w:val="0"/>
          <w:numId w:val="24"/>
        </w:numPr>
        <w:shd w:val="clear" w:color="auto" w:fill="FFFFFF"/>
        <w:tabs>
          <w:tab w:val="clear" w:pos="630"/>
          <w:tab w:val="clear" w:pos="765"/>
        </w:tabs>
        <w:autoSpaceDE/>
        <w:autoSpaceDN/>
        <w:spacing w:before="150" w:after="150" w:line="300" w:lineRule="atLeast"/>
        <w:ind w:left="375"/>
        <w:jc w:val="left"/>
        <w:rPr>
          <w:rFonts w:ascii="inherit" w:eastAsia="微软雅黑" w:hAnsi="inherit" w:hint="eastAsia"/>
          <w:color w:val="333333"/>
          <w:sz w:val="26"/>
          <w:szCs w:val="26"/>
        </w:rPr>
      </w:pPr>
      <w:r>
        <w:rPr>
          <w:rFonts w:ascii="inherit" w:eastAsia="微软雅黑" w:hAnsi="inherit"/>
          <w:color w:val="333333"/>
          <w:sz w:val="26"/>
          <w:szCs w:val="26"/>
        </w:rPr>
        <w:t>http code</w:t>
      </w:r>
      <w:r>
        <w:rPr>
          <w:rFonts w:ascii="inherit" w:eastAsia="微软雅黑" w:hAnsi="inherit"/>
          <w:color w:val="333333"/>
          <w:sz w:val="26"/>
          <w:szCs w:val="26"/>
        </w:rPr>
        <w:t>出错码及解释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2"/>
        <w:gridCol w:w="2693"/>
        <w:gridCol w:w="9850"/>
      </w:tblGrid>
      <w:tr w:rsidR="0043293C" w:rsidTr="0043293C">
        <w:trPr>
          <w:tblHeader/>
          <w:tblCellSpacing w:w="15" w:type="dxa"/>
        </w:trPr>
        <w:tc>
          <w:tcPr>
            <w:tcW w:w="2247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http code</w:t>
            </w:r>
          </w:p>
        </w:tc>
        <w:tc>
          <w:tcPr>
            <w:tcW w:w="2663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message</w:t>
            </w:r>
          </w:p>
        </w:tc>
        <w:tc>
          <w:tcPr>
            <w:tcW w:w="9805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43293C" w:rsidTr="0043293C">
        <w:trPr>
          <w:tblCellSpacing w:w="15" w:type="dxa"/>
        </w:trPr>
        <w:tc>
          <w:tcPr>
            <w:tcW w:w="22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200</w:t>
            </w:r>
          </w:p>
        </w:tc>
        <w:tc>
          <w:tcPr>
            <w:tcW w:w="266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OK</w:t>
            </w:r>
          </w:p>
        </w:tc>
        <w:tc>
          <w:tcPr>
            <w:tcW w:w="980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此手机号可正常注册</w:t>
            </w:r>
          </w:p>
        </w:tc>
      </w:tr>
      <w:tr w:rsidR="0043293C" w:rsidTr="0043293C">
        <w:trPr>
          <w:tblCellSpacing w:w="15" w:type="dxa"/>
        </w:trPr>
        <w:tc>
          <w:tcPr>
            <w:tcW w:w="22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498</w:t>
            </w:r>
          </w:p>
        </w:tc>
        <w:tc>
          <w:tcPr>
            <w:tcW w:w="266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mobile exists.</w:t>
            </w:r>
          </w:p>
        </w:tc>
        <w:tc>
          <w:tcPr>
            <w:tcW w:w="980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93C" w:rsidRDefault="0043293C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手机号已经存在</w:t>
            </w:r>
          </w:p>
        </w:tc>
      </w:tr>
    </w:tbl>
    <w:p w:rsidR="00CB4156" w:rsidRDefault="00CB4156" w:rsidP="00CB4156">
      <w:pPr>
        <w:pStyle w:val="3"/>
        <w:shd w:val="clear" w:color="auto" w:fill="FFFFFF"/>
        <w:spacing w:before="150" w:after="150" w:line="600" w:lineRule="atLeast"/>
        <w:rPr>
          <w:rFonts w:ascii="微软雅黑" w:eastAsia="微软雅黑" w:hAnsi="微软雅黑"/>
          <w:color w:val="333333"/>
          <w:sz w:val="37"/>
          <w:szCs w:val="37"/>
        </w:rPr>
      </w:pPr>
      <w:r>
        <w:rPr>
          <w:rFonts w:ascii="微软雅黑" w:eastAsia="微软雅黑" w:hAnsi="微软雅黑" w:hint="eastAsia"/>
          <w:color w:val="333333"/>
          <w:sz w:val="37"/>
          <w:szCs w:val="37"/>
        </w:rPr>
        <w:t>获取手机验证码</w:t>
      </w:r>
    </w:p>
    <w:p w:rsidR="00CB4156" w:rsidRDefault="00CB4156" w:rsidP="00CB4156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简要描述：</w:t>
      </w:r>
    </w:p>
    <w:p w:rsidR="00CB4156" w:rsidRDefault="00CB4156" w:rsidP="00CE0556">
      <w:pPr>
        <w:pStyle w:val="af0"/>
        <w:numPr>
          <w:ilvl w:val="0"/>
          <w:numId w:val="25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获取手机验证码</w:t>
      </w:r>
    </w:p>
    <w:p w:rsidR="00CB4156" w:rsidRDefault="00CB4156" w:rsidP="00CB4156">
      <w:pPr>
        <w:pStyle w:val="af0"/>
        <w:shd w:val="clear" w:color="auto" w:fill="FFFFFF"/>
        <w:spacing w:before="0" w:beforeAutospacing="0" w:after="150" w:afterAutospacing="0" w:line="300" w:lineRule="atLeast"/>
        <w:ind w:left="37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本接口同一手机同一类型180秒不重复发送验证码，每ip每天限制200条，每个手机连续活跃发送不超过20条。</w:t>
      </w:r>
    </w:p>
    <w:p w:rsidR="00CB4156" w:rsidRDefault="00CB4156" w:rsidP="00CB4156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请求URL：</w:t>
      </w:r>
    </w:p>
    <w:p w:rsidR="00CB4156" w:rsidRDefault="00CB4156" w:rsidP="00CE0556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http://api88.88.com.cn/verifycode/sms/</w:t>
      </w:r>
    </w:p>
    <w:p w:rsidR="00CB4156" w:rsidRDefault="00CB4156" w:rsidP="00CB4156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请求方式：</w:t>
      </w:r>
    </w:p>
    <w:p w:rsidR="00CB4156" w:rsidRDefault="00CB4156" w:rsidP="00CE0556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GET</w:t>
      </w:r>
    </w:p>
    <w:p w:rsidR="00CB4156" w:rsidRDefault="00CB4156" w:rsidP="00CB4156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参数：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9"/>
        <w:gridCol w:w="709"/>
        <w:gridCol w:w="709"/>
        <w:gridCol w:w="12118"/>
      </w:tblGrid>
      <w:tr w:rsidR="00CB4156" w:rsidTr="00CB4156">
        <w:trPr>
          <w:tblHeader/>
          <w:tblCellSpacing w:w="15" w:type="dxa"/>
        </w:trPr>
        <w:tc>
          <w:tcPr>
            <w:tcW w:w="1254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679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679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2073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CB4156" w:rsidTr="00CB4156">
        <w:trPr>
          <w:tblCellSpacing w:w="15" w:type="dxa"/>
        </w:trPr>
        <w:tc>
          <w:tcPr>
            <w:tcW w:w="12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mobile</w:t>
            </w: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*</w:t>
            </w: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mobile</w:t>
            </w:r>
          </w:p>
        </w:tc>
      </w:tr>
      <w:tr w:rsidR="00CB4156" w:rsidTr="00CB4156">
        <w:trPr>
          <w:tblCellSpacing w:w="15" w:type="dxa"/>
        </w:trPr>
        <w:tc>
          <w:tcPr>
            <w:tcW w:w="12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type</w:t>
            </w: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reg 注册(默认),login 登陆,getpwd 找回密码,withdraw 提现, ...</w:t>
            </w:r>
          </w:p>
        </w:tc>
      </w:tr>
    </w:tbl>
    <w:p w:rsidR="00CB4156" w:rsidRDefault="00CB4156" w:rsidP="00CB4156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请求示例</w:t>
      </w:r>
    </w:p>
    <w:p w:rsidR="00CB4156" w:rsidRDefault="00CB4156" w:rsidP="00CB4156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reques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GET </w:t>
      </w:r>
      <w:r>
        <w:rPr>
          <w:rStyle w:val="hljs-string"/>
          <w:rFonts w:ascii="Consolas" w:hAnsi="Consolas" w:cs="Consolas"/>
          <w:b/>
          <w:bCs/>
          <w:color w:val="880000"/>
          <w:sz w:val="18"/>
          <w:szCs w:val="18"/>
          <w:bdr w:val="none" w:sz="0" w:space="0" w:color="auto" w:frame="1"/>
          <w:shd w:val="clear" w:color="auto" w:fill="F0F0F0"/>
        </w:rPr>
        <w:t>/verifycode/sms/?mobile=13712345678&amp;type=reg</w:t>
      </w:r>
      <w:r>
        <w:rPr>
          <w:rStyle w:val="hljs-reques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HTTP/1.1</w:t>
      </w:r>
    </w:p>
    <w:p w:rsidR="00CB4156" w:rsidRDefault="00CB4156" w:rsidP="00CB4156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Host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api88.88.com.cn</w:t>
      </w:r>
    </w:p>
    <w:p w:rsidR="00CB4156" w:rsidRDefault="00CB4156" w:rsidP="00CB4156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Pragma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no-cache</w:t>
      </w:r>
    </w:p>
    <w:p w:rsidR="00CB4156" w:rsidRDefault="00CB4156" w:rsidP="00CB415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Cache-Control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no-cache</w:t>
      </w:r>
    </w:p>
    <w:p w:rsidR="00CB4156" w:rsidRDefault="00CB4156" w:rsidP="00CB4156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返回示例</w:t>
      </w:r>
    </w:p>
    <w:p w:rsidR="00CB4156" w:rsidRDefault="00CB4156" w:rsidP="00CB415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ljs-keyword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>null</w:t>
      </w:r>
    </w:p>
    <w:p w:rsidR="00CB4156" w:rsidRDefault="00CB4156" w:rsidP="00CB4156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返回参数说明</w:t>
      </w:r>
    </w:p>
    <w:p w:rsidR="00CB4156" w:rsidRDefault="00CB4156" w:rsidP="00CB4156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无</w:t>
      </w:r>
    </w:p>
    <w:p w:rsidR="00CB4156" w:rsidRDefault="00CB4156" w:rsidP="00CE0556">
      <w:pPr>
        <w:pStyle w:val="4"/>
        <w:keepNext w:val="0"/>
        <w:numPr>
          <w:ilvl w:val="0"/>
          <w:numId w:val="28"/>
        </w:numPr>
        <w:shd w:val="clear" w:color="auto" w:fill="FFFFFF"/>
        <w:tabs>
          <w:tab w:val="clear" w:pos="630"/>
          <w:tab w:val="clear" w:pos="765"/>
        </w:tabs>
        <w:autoSpaceDE/>
        <w:autoSpaceDN/>
        <w:spacing w:before="150" w:after="150" w:line="300" w:lineRule="atLeast"/>
        <w:ind w:left="375"/>
        <w:jc w:val="left"/>
        <w:rPr>
          <w:rFonts w:ascii="inherit" w:eastAsia="微软雅黑" w:hAnsi="inherit" w:hint="eastAsia"/>
          <w:color w:val="333333"/>
          <w:sz w:val="26"/>
          <w:szCs w:val="26"/>
        </w:rPr>
      </w:pPr>
      <w:r>
        <w:rPr>
          <w:rFonts w:ascii="inherit" w:eastAsia="微软雅黑" w:hAnsi="inherit"/>
          <w:color w:val="333333"/>
          <w:sz w:val="26"/>
          <w:szCs w:val="26"/>
        </w:rPr>
        <w:t>http code</w:t>
      </w:r>
      <w:r>
        <w:rPr>
          <w:rFonts w:ascii="inherit" w:eastAsia="微软雅黑" w:hAnsi="inherit"/>
          <w:color w:val="333333"/>
          <w:sz w:val="26"/>
          <w:szCs w:val="26"/>
        </w:rPr>
        <w:t>出错码及解释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1"/>
        <w:gridCol w:w="2410"/>
        <w:gridCol w:w="10984"/>
      </w:tblGrid>
      <w:tr w:rsidR="00CB4156" w:rsidTr="00AC73B5">
        <w:trPr>
          <w:tblHeader/>
          <w:tblCellSpacing w:w="15" w:type="dxa"/>
        </w:trPr>
        <w:tc>
          <w:tcPr>
            <w:tcW w:w="1396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http code</w:t>
            </w:r>
          </w:p>
        </w:tc>
        <w:tc>
          <w:tcPr>
            <w:tcW w:w="2380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message</w:t>
            </w:r>
          </w:p>
        </w:tc>
        <w:tc>
          <w:tcPr>
            <w:tcW w:w="10939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CB4156" w:rsidTr="00AC73B5">
        <w:trPr>
          <w:tblCellSpacing w:w="15" w:type="dxa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200</w:t>
            </w:r>
          </w:p>
        </w:tc>
        <w:tc>
          <w:tcPr>
            <w:tcW w:w="2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OK</w:t>
            </w:r>
          </w:p>
        </w:tc>
        <w:tc>
          <w:tcPr>
            <w:tcW w:w="10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正常预期返回</w:t>
            </w:r>
          </w:p>
        </w:tc>
      </w:tr>
      <w:tr w:rsidR="00CB4156" w:rsidTr="00AC73B5">
        <w:trPr>
          <w:tblCellSpacing w:w="15" w:type="dxa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422</w:t>
            </w:r>
          </w:p>
        </w:tc>
        <w:tc>
          <w:tcPr>
            <w:tcW w:w="2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arguments error!</w:t>
            </w:r>
          </w:p>
        </w:tc>
        <w:tc>
          <w:tcPr>
            <w:tcW w:w="10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</w:tr>
      <w:tr w:rsidR="00CB4156" w:rsidTr="00AC73B5">
        <w:trPr>
          <w:tblCellSpacing w:w="15" w:type="dxa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451</w:t>
            </w:r>
          </w:p>
        </w:tc>
        <w:tc>
          <w:tcPr>
            <w:tcW w:w="2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type does not exist.</w:t>
            </w:r>
          </w:p>
        </w:tc>
        <w:tc>
          <w:tcPr>
            <w:tcW w:w="10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type不存在</w:t>
            </w:r>
          </w:p>
        </w:tc>
      </w:tr>
      <w:tr w:rsidR="00CB4156" w:rsidTr="00AC73B5">
        <w:trPr>
          <w:tblCellSpacing w:w="15" w:type="dxa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453</w:t>
            </w:r>
          </w:p>
        </w:tc>
        <w:tc>
          <w:tcPr>
            <w:tcW w:w="2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mobile error.</w:t>
            </w:r>
          </w:p>
        </w:tc>
        <w:tc>
          <w:tcPr>
            <w:tcW w:w="10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156" w:rsidRDefault="00CB4156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</w:tr>
    </w:tbl>
    <w:p w:rsidR="00CB4156" w:rsidRDefault="00CB4156" w:rsidP="00CB4156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备注</w:t>
      </w:r>
    </w:p>
    <w:p w:rsidR="00CB4156" w:rsidRDefault="00CB4156" w:rsidP="00CE055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更多返回错误代码请看首页的错误代码描述</w:t>
      </w:r>
    </w:p>
    <w:p w:rsidR="00AC73B5" w:rsidRDefault="00AC73B5" w:rsidP="00AC73B5">
      <w:pPr>
        <w:pStyle w:val="3"/>
        <w:shd w:val="clear" w:color="auto" w:fill="FFFFFF"/>
        <w:spacing w:before="150" w:after="150" w:line="600" w:lineRule="atLeast"/>
        <w:rPr>
          <w:rFonts w:ascii="微软雅黑" w:eastAsia="微软雅黑" w:hAnsi="微软雅黑"/>
          <w:color w:val="333333"/>
          <w:sz w:val="37"/>
          <w:szCs w:val="37"/>
        </w:rPr>
      </w:pPr>
      <w:r>
        <w:rPr>
          <w:rFonts w:ascii="微软雅黑" w:eastAsia="微软雅黑" w:hAnsi="微软雅黑" w:hint="eastAsia"/>
          <w:color w:val="333333"/>
          <w:sz w:val="37"/>
          <w:szCs w:val="37"/>
        </w:rPr>
        <w:t>获取图形验证码</w:t>
      </w:r>
    </w:p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简要描述：</w:t>
      </w:r>
    </w:p>
    <w:p w:rsidR="00AC73B5" w:rsidRDefault="00AC73B5" w:rsidP="00CE0556">
      <w:pPr>
        <w:pStyle w:val="af0"/>
        <w:numPr>
          <w:ilvl w:val="0"/>
          <w:numId w:val="30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获取图形验证码</w:t>
      </w:r>
    </w:p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00" w:lineRule="atLeast"/>
        <w:ind w:left="37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图形验证码180秒过期，可多次刷新获取，后期会根据需求增加ip限制。</w:t>
      </w:r>
    </w:p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请求URL：</w:t>
      </w:r>
    </w:p>
    <w:p w:rsidR="00AC73B5" w:rsidRDefault="00AC73B5" w:rsidP="00CE0556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lastRenderedPageBreak/>
        <w:t>http://api88.88.com.cn/verifycode/image/</w:t>
      </w:r>
    </w:p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请求方式：</w:t>
      </w:r>
    </w:p>
    <w:p w:rsidR="00AC73B5" w:rsidRDefault="00AC73B5" w:rsidP="00CE0556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GET</w:t>
      </w:r>
    </w:p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参数：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5"/>
        <w:gridCol w:w="850"/>
        <w:gridCol w:w="1418"/>
        <w:gridCol w:w="10842"/>
      </w:tblGrid>
      <w:tr w:rsidR="00AC73B5" w:rsidTr="00AC73B5">
        <w:trPr>
          <w:tblHeader/>
          <w:tblCellSpacing w:w="15" w:type="dxa"/>
        </w:trPr>
        <w:tc>
          <w:tcPr>
            <w:tcW w:w="1680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820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1388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0797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AC73B5" w:rsidTr="00AC73B5">
        <w:trPr>
          <w:tblCellSpacing w:w="15" w:type="dxa"/>
        </w:trPr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verify_token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*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string(32)</w:t>
            </w:r>
          </w:p>
        </w:tc>
        <w:tc>
          <w:tcPr>
            <w:tcW w:w="1079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32位长随意字符串，建议用md5(timestamp)</w:t>
            </w:r>
          </w:p>
        </w:tc>
      </w:tr>
    </w:tbl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请求示例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reques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GET </w:t>
      </w:r>
      <w:r>
        <w:rPr>
          <w:rStyle w:val="hljs-string"/>
          <w:rFonts w:ascii="Consolas" w:hAnsi="Consolas" w:cs="Consolas"/>
          <w:b/>
          <w:bCs/>
          <w:color w:val="880000"/>
          <w:sz w:val="18"/>
          <w:szCs w:val="18"/>
          <w:bdr w:val="none" w:sz="0" w:space="0" w:color="auto" w:frame="1"/>
          <w:shd w:val="clear" w:color="auto" w:fill="F0F0F0"/>
        </w:rPr>
        <w:t>/verifycode/image/?verify_token=14e1b600b1fd579f47433b88e8d85291</w:t>
      </w:r>
      <w:r>
        <w:rPr>
          <w:rStyle w:val="hljs-reques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HTTP/1.1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Host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api88.88.com.cn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Pragma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no-cache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Cache-Control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no-cache</w:t>
      </w:r>
    </w:p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返回示例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直接显示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jpg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格式图形</w:t>
      </w:r>
    </w:p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返回参数说明</w:t>
      </w:r>
    </w:p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无</w:t>
      </w:r>
    </w:p>
    <w:p w:rsidR="00AC73B5" w:rsidRDefault="00AC73B5" w:rsidP="00CE0556">
      <w:pPr>
        <w:pStyle w:val="4"/>
        <w:keepNext w:val="0"/>
        <w:numPr>
          <w:ilvl w:val="0"/>
          <w:numId w:val="33"/>
        </w:numPr>
        <w:shd w:val="clear" w:color="auto" w:fill="FFFFFF"/>
        <w:tabs>
          <w:tab w:val="clear" w:pos="630"/>
          <w:tab w:val="clear" w:pos="765"/>
        </w:tabs>
        <w:autoSpaceDE/>
        <w:autoSpaceDN/>
        <w:spacing w:before="150" w:after="150" w:line="300" w:lineRule="atLeast"/>
        <w:ind w:left="375"/>
        <w:jc w:val="left"/>
        <w:rPr>
          <w:rFonts w:ascii="inherit" w:eastAsia="微软雅黑" w:hAnsi="inherit" w:hint="eastAsia"/>
          <w:color w:val="333333"/>
          <w:sz w:val="26"/>
          <w:szCs w:val="26"/>
        </w:rPr>
      </w:pPr>
      <w:r>
        <w:rPr>
          <w:rFonts w:ascii="inherit" w:eastAsia="微软雅黑" w:hAnsi="inherit"/>
          <w:color w:val="333333"/>
          <w:sz w:val="26"/>
          <w:szCs w:val="26"/>
        </w:rPr>
        <w:t>http code</w:t>
      </w:r>
      <w:r>
        <w:rPr>
          <w:rFonts w:ascii="inherit" w:eastAsia="微软雅黑" w:hAnsi="inherit"/>
          <w:color w:val="333333"/>
          <w:sz w:val="26"/>
          <w:szCs w:val="26"/>
        </w:rPr>
        <w:t>出错码及解释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6"/>
        <w:gridCol w:w="2694"/>
        <w:gridCol w:w="10275"/>
      </w:tblGrid>
      <w:tr w:rsidR="00AC73B5" w:rsidTr="00AC73B5">
        <w:trPr>
          <w:tblHeader/>
          <w:tblCellSpacing w:w="15" w:type="dxa"/>
        </w:trPr>
        <w:tc>
          <w:tcPr>
            <w:tcW w:w="1821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http code</w:t>
            </w:r>
          </w:p>
        </w:tc>
        <w:tc>
          <w:tcPr>
            <w:tcW w:w="2664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message</w:t>
            </w:r>
          </w:p>
        </w:tc>
        <w:tc>
          <w:tcPr>
            <w:tcW w:w="10230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AC73B5" w:rsidTr="00AC73B5">
        <w:trPr>
          <w:tblCellSpacing w:w="15" w:type="dxa"/>
        </w:trPr>
        <w:tc>
          <w:tcPr>
            <w:tcW w:w="1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200</w:t>
            </w:r>
          </w:p>
        </w:tc>
        <w:tc>
          <w:tcPr>
            <w:tcW w:w="26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OK</w:t>
            </w:r>
          </w:p>
        </w:tc>
        <w:tc>
          <w:tcPr>
            <w:tcW w:w="102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正常预期返回</w:t>
            </w:r>
          </w:p>
        </w:tc>
      </w:tr>
      <w:tr w:rsidR="00AC73B5" w:rsidTr="00AC73B5">
        <w:trPr>
          <w:tblCellSpacing w:w="15" w:type="dxa"/>
        </w:trPr>
        <w:tc>
          <w:tcPr>
            <w:tcW w:w="1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422</w:t>
            </w:r>
          </w:p>
        </w:tc>
        <w:tc>
          <w:tcPr>
            <w:tcW w:w="26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arguments error!</w:t>
            </w:r>
          </w:p>
        </w:tc>
        <w:tc>
          <w:tcPr>
            <w:tcW w:w="102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verify_token长度不合规</w:t>
            </w:r>
          </w:p>
        </w:tc>
      </w:tr>
    </w:tbl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备注</w:t>
      </w:r>
    </w:p>
    <w:p w:rsidR="00AC73B5" w:rsidRDefault="00AC73B5" w:rsidP="00CE0556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更多返回错误代码请看首页的错误代码描述</w:t>
      </w:r>
    </w:p>
    <w:p w:rsidR="0043293C" w:rsidRDefault="0043293C" w:rsidP="0043293C">
      <w:pPr>
        <w:ind w:leftChars="201" w:left="422"/>
        <w:rPr>
          <w:rFonts w:ascii="宋体" w:hAnsi="宋体" w:cs="宋体" w:hint="eastAsia"/>
          <w:kern w:val="0"/>
          <w:szCs w:val="21"/>
          <w:shd w:val="pct15" w:color="auto" w:fill="FFFFFF"/>
        </w:rPr>
      </w:pPr>
    </w:p>
    <w:p w:rsidR="00AC73B5" w:rsidRDefault="00AC73B5" w:rsidP="00AC73B5">
      <w:pPr>
        <w:pStyle w:val="3"/>
        <w:shd w:val="clear" w:color="auto" w:fill="FFFFFF"/>
        <w:spacing w:before="150" w:after="150" w:line="600" w:lineRule="atLeast"/>
        <w:rPr>
          <w:rFonts w:ascii="微软雅黑" w:eastAsia="微软雅黑" w:hAnsi="微软雅黑"/>
          <w:color w:val="333333"/>
          <w:sz w:val="37"/>
          <w:szCs w:val="37"/>
        </w:rPr>
      </w:pPr>
      <w:r>
        <w:rPr>
          <w:rFonts w:ascii="微软雅黑" w:eastAsia="微软雅黑" w:hAnsi="微软雅黑" w:hint="eastAsia"/>
          <w:color w:val="333333"/>
          <w:sz w:val="37"/>
          <w:szCs w:val="37"/>
        </w:rPr>
        <w:t>我的投资详情--复利，定投 [需token授权]</w:t>
      </w:r>
    </w:p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简要描述：</w:t>
      </w:r>
    </w:p>
    <w:p w:rsidR="00AC73B5" w:rsidRDefault="00AC73B5" w:rsidP="00CE0556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我的投资--（复利，定投） --详情</w:t>
      </w:r>
    </w:p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请求URL：</w:t>
      </w:r>
    </w:p>
    <w:p w:rsidR="00AC73B5" w:rsidRDefault="00AC73B5" w:rsidP="00CE055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http://api.88.com.cn/orders/detail</w:t>
      </w:r>
    </w:p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请求方式：</w:t>
      </w:r>
    </w:p>
    <w:p w:rsidR="00AC73B5" w:rsidRDefault="00AC73B5" w:rsidP="00CE0556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GET</w:t>
      </w:r>
    </w:p>
    <w:p w:rsidR="00AC73B5" w:rsidRDefault="00AC73B5" w:rsidP="00CE0556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http://api.88.com.cn/orders/detail?orderid=92162</w:t>
      </w:r>
    </w:p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参数：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6"/>
        <w:gridCol w:w="3059"/>
        <w:gridCol w:w="3059"/>
        <w:gridCol w:w="4231"/>
      </w:tblGrid>
      <w:tr w:rsidR="00AC73B5" w:rsidTr="00AC73B5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AC73B5" w:rsidTr="00AC73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订单id</w:t>
            </w:r>
          </w:p>
        </w:tc>
      </w:tr>
      <w:tr w:rsidR="00AC73B5" w:rsidTr="00AC73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分页</w:t>
            </w:r>
          </w:p>
        </w:tc>
      </w:tr>
    </w:tbl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请求示例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reques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GET </w:t>
      </w:r>
      <w:r>
        <w:rPr>
          <w:rStyle w:val="hljs-string"/>
          <w:rFonts w:ascii="Consolas" w:hAnsi="Consolas" w:cs="Consolas"/>
          <w:b/>
          <w:bCs/>
          <w:color w:val="880000"/>
          <w:sz w:val="18"/>
          <w:szCs w:val="18"/>
          <w:bdr w:val="none" w:sz="0" w:space="0" w:color="auto" w:frame="1"/>
          <w:shd w:val="clear" w:color="auto" w:fill="F0F0F0"/>
        </w:rPr>
        <w:t>/orders/detail?orderid=92162</w:t>
      </w:r>
      <w:r>
        <w:rPr>
          <w:rStyle w:val="hljs-reques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HTTP/1.1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Host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api88.88.com.cn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Authorization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OAuthZKC (access_token=bb2477de7a3e49174d10b706f0b9f17d0543818c6)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Pragma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no-cache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Cache-Control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no-cache</w:t>
      </w:r>
    </w:p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返回示例-----复利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{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page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1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total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7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coins88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literal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null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order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{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"92162"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pdid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"238"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userid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"204865"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ordernum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"2016031615552793204865"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money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"1000.00"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accountmoney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"1000.00"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investtype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"month"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investtime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"3"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interestdate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"1458144000"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lastRenderedPageBreak/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yly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"10.30"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totallx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"23.09"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paytype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paystatus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order_type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redeem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indate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"1458114927"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exp_order_type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period_number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zrtime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period_first_orderid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period_item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currprincipal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"1052.60"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compoundtime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"1481904000"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currperiod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"3"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"238"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productname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"JYB20140711"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ptype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"21"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exp_ptype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isgyl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status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"4"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raisebody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isxd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rgendtime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"1431360000"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istransfer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isnodb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transfer_difftime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literal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null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}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usejxj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{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"348024"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lastRenderedPageBreak/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ordernumber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"2016031615552793204865"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userid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"204865"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jxjid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"32"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name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"3-16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活动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interest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"1.50"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}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list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[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{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index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1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nextdate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1466092800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date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"1458144000"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money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"1000.00"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rate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"25.96"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yly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"10.30"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redeem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},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...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]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}</w:t>
      </w:r>
    </w:p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返回参数说明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3"/>
        <w:gridCol w:w="1134"/>
        <w:gridCol w:w="12118"/>
      </w:tblGrid>
      <w:tr w:rsidR="00AC73B5" w:rsidTr="00AC73B5">
        <w:trPr>
          <w:tblHeader/>
          <w:tblCellSpacing w:w="15" w:type="dxa"/>
        </w:trPr>
        <w:tc>
          <w:tcPr>
            <w:tcW w:w="1538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1104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2073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page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number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当前分页数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total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number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列表总数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coins88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使用88币数量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- order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object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订单详情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id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订单id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pdid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产品id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userid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用户id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ordernum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订单号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money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订单金额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accountmoney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实际投资金额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investtype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投资类型： month按月算，day按日算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investtime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月份或者天数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interestdate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计息日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yly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年利率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totallx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利息总额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paytype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支付方式：0：未支付，1：平台账户支付，2：网银转账，3：现金汇款，</w:t>
            </w:r>
          </w:p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4：网银在线支付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paystatus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认购状态：0未到账，1待确认， 2已确认，4失消认购，5特效标标识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order_type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订单类型：0是固定，1复利，2固定+浮动，3纯浮动，4固定无担保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redeem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0:未赎回;1:已赎回;2:转让中;3:转让成功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indate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提交时间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exp_order_type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1薪资宝订单，2省心宝，3体验标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period_number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投资计划数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zrtime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转让时间（转让成功回写）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period_first_orderid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第一期的订单id'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period_item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投资期数（计划数的子集）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currprincipal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复利宝当期本金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compoundtime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复利宝 复利时间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currperiod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当期期数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pid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产品id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productname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产品名称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ptype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产品类型：1为定投；2为固定+浮动；3超额；大于20为复利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exp_ptype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扩展产品类型,1代表薪资宝产品288体验标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isgyl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status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1待审核2已审核且认购中3认购完成4下架（募资完成）5流产()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raisebody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募资主体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isxd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1是小贷0不是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rgendtime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认购截止时间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istransfer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0:改产品不能转让;1:该产品可转让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isnodb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0担保1无担保 如果1 order_type=4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transfer_difftime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- usejxj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object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使用加息劵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id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使用加息劵id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ordernumber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加息劵号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userid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使用者id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jxjid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加息劵id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name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加息劵名称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interest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加息利息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- list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object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期数列表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index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number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期数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nextdate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number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本期结束时间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date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本期开始时间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money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投资金额（本金）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rate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利息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yly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年利率</w:t>
            </w:r>
          </w:p>
        </w:tc>
      </w:tr>
      <w:tr w:rsidR="00AC73B5" w:rsidTr="00AC73B5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redeem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20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0:未赎回;1:已赎回;2:转让中;3:转让成功</w:t>
            </w:r>
          </w:p>
        </w:tc>
      </w:tr>
    </w:tbl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返回示例-----定投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{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page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1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order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{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"93886"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pdid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"736"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userid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"204865"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ordernum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"20160505191108204865"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lastRenderedPageBreak/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money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"30000.00"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accountmoney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"30000.00"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investtype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"month"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investtime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"9"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interestdate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"1462464000"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yly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"9.80"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totallx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"2223.12"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paytype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paystatus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order_type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redeem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indate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"1462446668"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exp_order_type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period_number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zrtime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period_first_orderid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period_item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currprincipal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"0.00"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compoundtime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currperiod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"736"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productname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安享盈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K"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ptype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exp_ptype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isgyl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status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raisebody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安享盈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K"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isxd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rgendtime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"1490976000"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istransfer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lastRenderedPageBreak/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isnodb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transfer_difftime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literal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null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isover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0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moneyBjTotal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30000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moneyLxTotal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2223.12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moneyShTotal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0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moneyWsTotal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32223.12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}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coins88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literal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null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userjxj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{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"349950"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ordernumber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"20160505191108204865"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userid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"204865"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jxjid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"63"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name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全民加息向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“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钱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”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冲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0.8%"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interest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"0.80"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}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list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[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{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"156137"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pdid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"736"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userid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"204865"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orderid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"93886"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publishid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"385691"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month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maxmonth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moneybj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"30000.00"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moneylx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"2223.12"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returndate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"1486310400"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mypaystatus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lastRenderedPageBreak/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isreturntime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isreturn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confirmman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literal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null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confirmtime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literal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null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indate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"1462446669"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consoleuname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literal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null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consoleutime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literal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null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descstr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literal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null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yqdays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yqfx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"0.00"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moneysh</w:t>
      </w: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32223.12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},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    ...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]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total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"1"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non_papyment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1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sytotal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0F0F0"/>
        </w:rPr>
        <w:t>1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,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Style w:val="hljs-valu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    "</w:t>
      </w:r>
      <w:r>
        <w:rPr>
          <w:rStyle w:val="hljs-attribut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returnTotal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 xml:space="preserve">": 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0F0F0"/>
        </w:rPr>
        <w:t>"0"</w:t>
      </w:r>
    </w:p>
    <w:p w:rsidR="00AC73B5" w:rsidRDefault="00AC73B5" w:rsidP="00AC73B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0F0F0"/>
        </w:rPr>
        <w:t>}</w:t>
      </w:r>
    </w:p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返回参数说明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1"/>
        <w:gridCol w:w="2005"/>
        <w:gridCol w:w="10559"/>
      </w:tblGrid>
      <w:tr w:rsidR="00AC73B5" w:rsidTr="00AC73B5">
        <w:trPr>
          <w:tblHeader/>
          <w:tblCellSpacing w:w="15" w:type="dxa"/>
        </w:trPr>
        <w:tc>
          <w:tcPr>
            <w:tcW w:w="2226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1975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0514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page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number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当前页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- order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object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订单详情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id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pdid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userid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ordernum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money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accountmoney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investtype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investtime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interestdate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yly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totallx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paytype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paystatus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order_type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redeem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indate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exp_order_type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period_number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zrtime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period_first_orderid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period_item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currprincipal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compoundtime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currperiod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pid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productname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ptype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exp_ptype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isgyl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status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raisebody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isxd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rgendtime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istransfer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isnodb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transfer_difftime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isover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number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还款总数是否总等于订单表中的最后一期数：1是，0否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moneyBjTotal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number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总本金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moneyLxTotal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number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总利息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moneyShTotal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number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实收总额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moneyWsTotal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number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未收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coins88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88币数量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- userjxj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object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使用加息劵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id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ordernumber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userid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jxjid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name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interest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- list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object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列表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id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pdid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产品ID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userid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orderid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订单表ID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publishid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month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当期期数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maxmonth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最大期数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moneybj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本金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moneylx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利息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returndate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回款时间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mypaystatus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isreturntime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操作回款时间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isreturn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是否回款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confirmman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回款人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confirmtime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回款时间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indate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记录 生成时间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consoleuname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consoleutime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descstr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yqdays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逾期天数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yqfx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逾期罚息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moneysh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number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总收益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total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总数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non_papyment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number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1：未还款，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sytotal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number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剩余期数</w:t>
            </w:r>
          </w:p>
        </w:tc>
      </w:tr>
      <w:tr w:rsidR="00AC73B5" w:rsidTr="00AC73B5">
        <w:trPr>
          <w:tblCellSpacing w:w="15" w:type="dxa"/>
        </w:trPr>
        <w:tc>
          <w:tcPr>
            <w:tcW w:w="2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returnTotal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string</w:t>
            </w:r>
          </w:p>
        </w:tc>
        <w:tc>
          <w:tcPr>
            <w:tcW w:w="10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已还款个数</w:t>
            </w:r>
          </w:p>
        </w:tc>
      </w:tr>
    </w:tbl>
    <w:p w:rsidR="00AC73B5" w:rsidRDefault="00AC73B5" w:rsidP="00AC73B5">
      <w:pPr>
        <w:pStyle w:val="af0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f1"/>
          <w:rFonts w:ascii="微软雅黑" w:eastAsia="微软雅黑" w:hAnsi="微软雅黑" w:hint="eastAsia"/>
          <w:color w:val="333333"/>
          <w:sz w:val="21"/>
          <w:szCs w:val="21"/>
        </w:rPr>
        <w:t>备注</w:t>
      </w:r>
    </w:p>
    <w:p w:rsidR="00AC73B5" w:rsidRDefault="00AC73B5" w:rsidP="00CE0556">
      <w:pPr>
        <w:pStyle w:val="4"/>
        <w:keepNext w:val="0"/>
        <w:numPr>
          <w:ilvl w:val="0"/>
          <w:numId w:val="38"/>
        </w:numPr>
        <w:shd w:val="clear" w:color="auto" w:fill="FFFFFF"/>
        <w:tabs>
          <w:tab w:val="clear" w:pos="630"/>
          <w:tab w:val="clear" w:pos="765"/>
        </w:tabs>
        <w:autoSpaceDE/>
        <w:autoSpaceDN/>
        <w:spacing w:before="150" w:after="150" w:line="300" w:lineRule="atLeast"/>
        <w:ind w:left="375"/>
        <w:jc w:val="left"/>
        <w:rPr>
          <w:rFonts w:ascii="inherit" w:eastAsia="微软雅黑" w:hAnsi="inherit" w:hint="eastAsia"/>
          <w:color w:val="333333"/>
          <w:sz w:val="26"/>
          <w:szCs w:val="26"/>
        </w:rPr>
      </w:pPr>
      <w:r>
        <w:rPr>
          <w:rFonts w:ascii="inherit" w:eastAsia="微软雅黑" w:hAnsi="inherit"/>
          <w:color w:val="333333"/>
          <w:sz w:val="26"/>
          <w:szCs w:val="26"/>
        </w:rPr>
        <w:t>常用</w:t>
      </w:r>
      <w:r>
        <w:rPr>
          <w:rFonts w:ascii="inherit" w:eastAsia="微软雅黑" w:hAnsi="inherit"/>
          <w:color w:val="333333"/>
          <w:sz w:val="26"/>
          <w:szCs w:val="26"/>
        </w:rPr>
        <w:t>http code</w:t>
      </w:r>
      <w:r>
        <w:rPr>
          <w:rFonts w:ascii="inherit" w:eastAsia="微软雅黑" w:hAnsi="inherit"/>
          <w:color w:val="333333"/>
          <w:sz w:val="26"/>
          <w:szCs w:val="26"/>
        </w:rPr>
        <w:t>出错码及解释</w:t>
      </w:r>
    </w:p>
    <w:tbl>
      <w:tblPr>
        <w:tblW w:w="148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0"/>
        <w:gridCol w:w="2410"/>
        <w:gridCol w:w="10275"/>
      </w:tblGrid>
      <w:tr w:rsidR="00AC73B5" w:rsidTr="00AC73B5">
        <w:trPr>
          <w:tblHeader/>
          <w:tblCellSpacing w:w="15" w:type="dxa"/>
        </w:trPr>
        <w:tc>
          <w:tcPr>
            <w:tcW w:w="2105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http code</w:t>
            </w:r>
          </w:p>
        </w:tc>
        <w:tc>
          <w:tcPr>
            <w:tcW w:w="2380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message</w:t>
            </w:r>
          </w:p>
        </w:tc>
        <w:tc>
          <w:tcPr>
            <w:tcW w:w="10230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AC73B5" w:rsidTr="00AC73B5">
        <w:trPr>
          <w:tblCellSpacing w:w="15" w:type="dxa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440</w:t>
            </w:r>
          </w:p>
        </w:tc>
        <w:tc>
          <w:tcPr>
            <w:tcW w:w="2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无效的订单id</w:t>
            </w:r>
          </w:p>
        </w:tc>
        <w:tc>
          <w:tcPr>
            <w:tcW w:w="102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</w:tr>
      <w:tr w:rsidR="00AC73B5" w:rsidTr="00AC73B5">
        <w:trPr>
          <w:tblCellSpacing w:w="15" w:type="dxa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441</w:t>
            </w:r>
          </w:p>
        </w:tc>
        <w:tc>
          <w:tcPr>
            <w:tcW w:w="2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不是复利产品</w:t>
            </w:r>
          </w:p>
        </w:tc>
        <w:tc>
          <w:tcPr>
            <w:tcW w:w="102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</w:tr>
      <w:tr w:rsidR="00AC73B5" w:rsidTr="00AC73B5">
        <w:trPr>
          <w:tblCellSpacing w:w="15" w:type="dxa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442</w:t>
            </w:r>
          </w:p>
        </w:tc>
        <w:tc>
          <w:tcPr>
            <w:tcW w:w="2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产品类型错误</w:t>
            </w:r>
          </w:p>
        </w:tc>
        <w:tc>
          <w:tcPr>
            <w:tcW w:w="102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73B5" w:rsidRDefault="00AC73B5">
            <w:pPr>
              <w:spacing w:after="300" w:line="300" w:lineRule="atLeast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产品表中的ptype 字段类型</w:t>
            </w:r>
          </w:p>
        </w:tc>
      </w:tr>
    </w:tbl>
    <w:p w:rsidR="00AC73B5" w:rsidRDefault="00AC73B5" w:rsidP="00CE0556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更多返回错误代码请看首页的错误代码描述</w:t>
      </w:r>
    </w:p>
    <w:p w:rsidR="00AC73B5" w:rsidRPr="00AC73B5" w:rsidRDefault="00AC73B5" w:rsidP="0043293C">
      <w:pPr>
        <w:ind w:leftChars="201" w:left="422"/>
        <w:rPr>
          <w:rFonts w:ascii="宋体" w:hAnsi="宋体" w:cs="宋体"/>
          <w:kern w:val="0"/>
          <w:szCs w:val="21"/>
          <w:shd w:val="pct15" w:color="auto" w:fill="FFFFFF"/>
        </w:rPr>
      </w:pPr>
    </w:p>
    <w:sectPr w:rsidR="00AC73B5" w:rsidRPr="00AC73B5" w:rsidSect="00246B11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556" w:rsidRDefault="00CE0556" w:rsidP="00B073D3">
      <w:r>
        <w:separator/>
      </w:r>
    </w:p>
  </w:endnote>
  <w:endnote w:type="continuationSeparator" w:id="1">
    <w:p w:rsidR="00CE0556" w:rsidRDefault="00CE0556" w:rsidP="00B073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93C" w:rsidRDefault="0043293C">
    <w:pPr>
      <w:pStyle w:val="a8"/>
      <w:jc w:val="center"/>
    </w:pPr>
    <w:r>
      <w:rPr>
        <w:rFonts w:ascii="Arial" w:cs="Arial" w:hint="eastAsia"/>
      </w:rPr>
      <w:t>第</w:t>
    </w:r>
    <w:r>
      <w:rPr>
        <w:rStyle w:val="aa"/>
        <w:rFonts w:cs="Arial"/>
      </w:rPr>
      <w:fldChar w:fldCharType="begin"/>
    </w:r>
    <w:r>
      <w:rPr>
        <w:rStyle w:val="aa"/>
        <w:rFonts w:cs="Arial"/>
      </w:rPr>
      <w:instrText xml:space="preserve"> PAGE </w:instrText>
    </w:r>
    <w:r>
      <w:rPr>
        <w:rStyle w:val="aa"/>
        <w:rFonts w:cs="Arial"/>
      </w:rPr>
      <w:fldChar w:fldCharType="separate"/>
    </w:r>
    <w:r w:rsidR="008A18E5">
      <w:rPr>
        <w:rStyle w:val="aa"/>
        <w:rFonts w:cs="Arial"/>
        <w:noProof/>
      </w:rPr>
      <w:t>3</w:t>
    </w:r>
    <w:r>
      <w:rPr>
        <w:rStyle w:val="aa"/>
        <w:rFonts w:cs="Arial"/>
      </w:rPr>
      <w:fldChar w:fldCharType="end"/>
    </w:r>
    <w:r>
      <w:rPr>
        <w:rStyle w:val="aa"/>
        <w:rFonts w:cs="Arial" w:hint="eastAsia"/>
      </w:rPr>
      <w:t>页共</w:t>
    </w:r>
    <w:r>
      <w:rPr>
        <w:rStyle w:val="aa"/>
        <w:rFonts w:cs="Arial"/>
      </w:rPr>
      <w:fldChar w:fldCharType="begin"/>
    </w:r>
    <w:r>
      <w:rPr>
        <w:rStyle w:val="aa"/>
        <w:rFonts w:cs="Arial"/>
      </w:rPr>
      <w:instrText xml:space="preserve"> NUMPAGES </w:instrText>
    </w:r>
    <w:r>
      <w:rPr>
        <w:rStyle w:val="aa"/>
        <w:rFonts w:cs="Arial"/>
      </w:rPr>
      <w:fldChar w:fldCharType="separate"/>
    </w:r>
    <w:r w:rsidR="008A18E5">
      <w:rPr>
        <w:rStyle w:val="aa"/>
        <w:rFonts w:cs="Arial"/>
        <w:noProof/>
      </w:rPr>
      <w:t>44</w:t>
    </w:r>
    <w:r>
      <w:rPr>
        <w:rStyle w:val="aa"/>
        <w:rFonts w:cs="Arial"/>
      </w:rPr>
      <w:fldChar w:fldCharType="end"/>
    </w:r>
    <w:r>
      <w:rPr>
        <w:rStyle w:val="aa"/>
        <w:rFonts w:cs="Arial"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556" w:rsidRDefault="00CE0556" w:rsidP="00B073D3">
      <w:r>
        <w:separator/>
      </w:r>
    </w:p>
  </w:footnote>
  <w:footnote w:type="continuationSeparator" w:id="1">
    <w:p w:rsidR="00CE0556" w:rsidRDefault="00CE0556" w:rsidP="00B073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93C" w:rsidRDefault="0043293C">
    <w:pPr>
      <w:pStyle w:val="a9"/>
    </w:pPr>
    <w:r>
      <w:rPr>
        <w:rFonts w:hint="eastAsia"/>
      </w:rPr>
      <w:t>88</w:t>
    </w:r>
    <w:r>
      <w:t xml:space="preserve"> api</w:t>
    </w:r>
    <w:r>
      <w:rPr>
        <w:rFonts w:hint="eastAsia"/>
      </w:rPr>
      <w:t>统一接口文档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A4ED2"/>
    <w:multiLevelType w:val="multilevel"/>
    <w:tmpl w:val="3EE8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43580"/>
    <w:multiLevelType w:val="multilevel"/>
    <w:tmpl w:val="78EC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03ED2"/>
    <w:multiLevelType w:val="multilevel"/>
    <w:tmpl w:val="70B8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456672"/>
    <w:multiLevelType w:val="multilevel"/>
    <w:tmpl w:val="BFEA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E414FF"/>
    <w:multiLevelType w:val="multilevel"/>
    <w:tmpl w:val="8456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F5169F"/>
    <w:multiLevelType w:val="multilevel"/>
    <w:tmpl w:val="07FA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E16BE5"/>
    <w:multiLevelType w:val="multilevel"/>
    <w:tmpl w:val="058E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29099A"/>
    <w:multiLevelType w:val="multilevel"/>
    <w:tmpl w:val="114C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3547C1"/>
    <w:multiLevelType w:val="multilevel"/>
    <w:tmpl w:val="E94C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3E27FD"/>
    <w:multiLevelType w:val="multilevel"/>
    <w:tmpl w:val="AFB4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1017DE"/>
    <w:multiLevelType w:val="multilevel"/>
    <w:tmpl w:val="A754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811E8C"/>
    <w:multiLevelType w:val="multilevel"/>
    <w:tmpl w:val="4500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B36C52"/>
    <w:multiLevelType w:val="multilevel"/>
    <w:tmpl w:val="93F4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486593"/>
    <w:multiLevelType w:val="multilevel"/>
    <w:tmpl w:val="F1EE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035E0D"/>
    <w:multiLevelType w:val="multilevel"/>
    <w:tmpl w:val="DB0A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9A0779"/>
    <w:multiLevelType w:val="multilevel"/>
    <w:tmpl w:val="C778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CD26B2"/>
    <w:multiLevelType w:val="multilevel"/>
    <w:tmpl w:val="6B4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6424C0"/>
    <w:multiLevelType w:val="multilevel"/>
    <w:tmpl w:val="03C63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CC0128"/>
    <w:multiLevelType w:val="multilevel"/>
    <w:tmpl w:val="02C6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4D57E8"/>
    <w:multiLevelType w:val="multilevel"/>
    <w:tmpl w:val="60AA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57414D"/>
    <w:multiLevelType w:val="multilevel"/>
    <w:tmpl w:val="BFE6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A9377F"/>
    <w:multiLevelType w:val="multilevel"/>
    <w:tmpl w:val="6CAA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05058D"/>
    <w:multiLevelType w:val="multilevel"/>
    <w:tmpl w:val="63F6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EE390F"/>
    <w:multiLevelType w:val="multilevel"/>
    <w:tmpl w:val="8046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67567A"/>
    <w:multiLevelType w:val="multilevel"/>
    <w:tmpl w:val="C1EA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A107AA"/>
    <w:multiLevelType w:val="multilevel"/>
    <w:tmpl w:val="85B0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0B69F2"/>
    <w:multiLevelType w:val="multilevel"/>
    <w:tmpl w:val="84DC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3738A9"/>
    <w:multiLevelType w:val="multilevel"/>
    <w:tmpl w:val="D5EC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D34BB6"/>
    <w:multiLevelType w:val="multilevel"/>
    <w:tmpl w:val="8FB0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8464B2"/>
    <w:multiLevelType w:val="multilevel"/>
    <w:tmpl w:val="74C8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9E0454"/>
    <w:multiLevelType w:val="multilevel"/>
    <w:tmpl w:val="916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3B177E"/>
    <w:multiLevelType w:val="multilevel"/>
    <w:tmpl w:val="DF12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CE2AFE"/>
    <w:multiLevelType w:val="multilevel"/>
    <w:tmpl w:val="2394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326CD4"/>
    <w:multiLevelType w:val="multilevel"/>
    <w:tmpl w:val="88D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712E41"/>
    <w:multiLevelType w:val="multilevel"/>
    <w:tmpl w:val="5D1C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A63EEB"/>
    <w:multiLevelType w:val="multilevel"/>
    <w:tmpl w:val="0D38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F93F4E"/>
    <w:multiLevelType w:val="multilevel"/>
    <w:tmpl w:val="BE66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980164"/>
    <w:multiLevelType w:val="multilevel"/>
    <w:tmpl w:val="F04A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CC2C74"/>
    <w:multiLevelType w:val="multilevel"/>
    <w:tmpl w:val="39AA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23"/>
  </w:num>
  <w:num w:numId="5">
    <w:abstractNumId w:val="27"/>
  </w:num>
  <w:num w:numId="6">
    <w:abstractNumId w:val="28"/>
  </w:num>
  <w:num w:numId="7">
    <w:abstractNumId w:val="0"/>
  </w:num>
  <w:num w:numId="8">
    <w:abstractNumId w:val="19"/>
  </w:num>
  <w:num w:numId="9">
    <w:abstractNumId w:val="32"/>
  </w:num>
  <w:num w:numId="10">
    <w:abstractNumId w:val="3"/>
  </w:num>
  <w:num w:numId="11">
    <w:abstractNumId w:val="24"/>
  </w:num>
  <w:num w:numId="12">
    <w:abstractNumId w:val="1"/>
  </w:num>
  <w:num w:numId="13">
    <w:abstractNumId w:val="31"/>
  </w:num>
  <w:num w:numId="14">
    <w:abstractNumId w:val="30"/>
  </w:num>
  <w:num w:numId="15">
    <w:abstractNumId w:val="2"/>
  </w:num>
  <w:num w:numId="16">
    <w:abstractNumId w:val="38"/>
  </w:num>
  <w:num w:numId="17">
    <w:abstractNumId w:val="5"/>
  </w:num>
  <w:num w:numId="18">
    <w:abstractNumId w:val="12"/>
  </w:num>
  <w:num w:numId="19">
    <w:abstractNumId w:val="16"/>
  </w:num>
  <w:num w:numId="20">
    <w:abstractNumId w:val="15"/>
  </w:num>
  <w:num w:numId="21">
    <w:abstractNumId w:val="25"/>
  </w:num>
  <w:num w:numId="22">
    <w:abstractNumId w:val="22"/>
  </w:num>
  <w:num w:numId="23">
    <w:abstractNumId w:val="4"/>
  </w:num>
  <w:num w:numId="24">
    <w:abstractNumId w:val="18"/>
  </w:num>
  <w:num w:numId="25">
    <w:abstractNumId w:val="6"/>
  </w:num>
  <w:num w:numId="26">
    <w:abstractNumId w:val="34"/>
  </w:num>
  <w:num w:numId="27">
    <w:abstractNumId w:val="8"/>
  </w:num>
  <w:num w:numId="28">
    <w:abstractNumId w:val="37"/>
  </w:num>
  <w:num w:numId="29">
    <w:abstractNumId w:val="29"/>
  </w:num>
  <w:num w:numId="30">
    <w:abstractNumId w:val="26"/>
  </w:num>
  <w:num w:numId="31">
    <w:abstractNumId w:val="21"/>
  </w:num>
  <w:num w:numId="32">
    <w:abstractNumId w:val="7"/>
  </w:num>
  <w:num w:numId="33">
    <w:abstractNumId w:val="33"/>
  </w:num>
  <w:num w:numId="34">
    <w:abstractNumId w:val="35"/>
  </w:num>
  <w:num w:numId="35">
    <w:abstractNumId w:val="9"/>
  </w:num>
  <w:num w:numId="36">
    <w:abstractNumId w:val="13"/>
  </w:num>
  <w:num w:numId="37">
    <w:abstractNumId w:val="36"/>
  </w:num>
  <w:num w:numId="38">
    <w:abstractNumId w:val="11"/>
  </w:num>
  <w:num w:numId="39">
    <w:abstractNumId w:val="20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73D3"/>
    <w:rsid w:val="00000150"/>
    <w:rsid w:val="00000C0E"/>
    <w:rsid w:val="00001AFF"/>
    <w:rsid w:val="000024D2"/>
    <w:rsid w:val="00002625"/>
    <w:rsid w:val="00002659"/>
    <w:rsid w:val="000035EA"/>
    <w:rsid w:val="00003F42"/>
    <w:rsid w:val="00004212"/>
    <w:rsid w:val="000045C2"/>
    <w:rsid w:val="00004785"/>
    <w:rsid w:val="00006574"/>
    <w:rsid w:val="000066C9"/>
    <w:rsid w:val="00006792"/>
    <w:rsid w:val="00007806"/>
    <w:rsid w:val="00007C04"/>
    <w:rsid w:val="00007F7A"/>
    <w:rsid w:val="0001090F"/>
    <w:rsid w:val="000114E3"/>
    <w:rsid w:val="000118F4"/>
    <w:rsid w:val="00011EB8"/>
    <w:rsid w:val="0001240B"/>
    <w:rsid w:val="00013F4B"/>
    <w:rsid w:val="00014639"/>
    <w:rsid w:val="00015ECC"/>
    <w:rsid w:val="000205A4"/>
    <w:rsid w:val="00020EC6"/>
    <w:rsid w:val="00021D59"/>
    <w:rsid w:val="00022A82"/>
    <w:rsid w:val="00023175"/>
    <w:rsid w:val="00023668"/>
    <w:rsid w:val="0002368D"/>
    <w:rsid w:val="0002479A"/>
    <w:rsid w:val="00025471"/>
    <w:rsid w:val="00025A25"/>
    <w:rsid w:val="00025C26"/>
    <w:rsid w:val="00026A4D"/>
    <w:rsid w:val="000308F6"/>
    <w:rsid w:val="00030C8C"/>
    <w:rsid w:val="00031E92"/>
    <w:rsid w:val="00031F2D"/>
    <w:rsid w:val="0003407B"/>
    <w:rsid w:val="000341AB"/>
    <w:rsid w:val="00034776"/>
    <w:rsid w:val="00034FF2"/>
    <w:rsid w:val="0003576E"/>
    <w:rsid w:val="0003577B"/>
    <w:rsid w:val="000357D1"/>
    <w:rsid w:val="00035E82"/>
    <w:rsid w:val="00035EAA"/>
    <w:rsid w:val="00036015"/>
    <w:rsid w:val="000364E0"/>
    <w:rsid w:val="00036D45"/>
    <w:rsid w:val="00040674"/>
    <w:rsid w:val="00041695"/>
    <w:rsid w:val="00041AE1"/>
    <w:rsid w:val="00042D04"/>
    <w:rsid w:val="000430DC"/>
    <w:rsid w:val="0004716F"/>
    <w:rsid w:val="000500B9"/>
    <w:rsid w:val="00051678"/>
    <w:rsid w:val="000526BB"/>
    <w:rsid w:val="00053191"/>
    <w:rsid w:val="000534DD"/>
    <w:rsid w:val="000549D5"/>
    <w:rsid w:val="0005524D"/>
    <w:rsid w:val="00055383"/>
    <w:rsid w:val="000553F1"/>
    <w:rsid w:val="000578AF"/>
    <w:rsid w:val="0006034E"/>
    <w:rsid w:val="0006102D"/>
    <w:rsid w:val="00062125"/>
    <w:rsid w:val="000637F6"/>
    <w:rsid w:val="00063C22"/>
    <w:rsid w:val="0006476E"/>
    <w:rsid w:val="00065AF1"/>
    <w:rsid w:val="00066979"/>
    <w:rsid w:val="000673A4"/>
    <w:rsid w:val="0007054E"/>
    <w:rsid w:val="00072A0C"/>
    <w:rsid w:val="00073B09"/>
    <w:rsid w:val="0007561A"/>
    <w:rsid w:val="0007609B"/>
    <w:rsid w:val="0007700E"/>
    <w:rsid w:val="00080370"/>
    <w:rsid w:val="00080413"/>
    <w:rsid w:val="000820BC"/>
    <w:rsid w:val="0008227C"/>
    <w:rsid w:val="000824AD"/>
    <w:rsid w:val="00083606"/>
    <w:rsid w:val="00084446"/>
    <w:rsid w:val="000856FB"/>
    <w:rsid w:val="00085C49"/>
    <w:rsid w:val="00087215"/>
    <w:rsid w:val="00090F4A"/>
    <w:rsid w:val="00092E86"/>
    <w:rsid w:val="00093007"/>
    <w:rsid w:val="000933E5"/>
    <w:rsid w:val="00093A16"/>
    <w:rsid w:val="00096756"/>
    <w:rsid w:val="00097ED1"/>
    <w:rsid w:val="000A09CB"/>
    <w:rsid w:val="000A1929"/>
    <w:rsid w:val="000A1B50"/>
    <w:rsid w:val="000A2253"/>
    <w:rsid w:val="000A411E"/>
    <w:rsid w:val="000A4328"/>
    <w:rsid w:val="000A5B2B"/>
    <w:rsid w:val="000A6001"/>
    <w:rsid w:val="000A6248"/>
    <w:rsid w:val="000A71F6"/>
    <w:rsid w:val="000B0005"/>
    <w:rsid w:val="000B12A5"/>
    <w:rsid w:val="000B1B71"/>
    <w:rsid w:val="000B3F0E"/>
    <w:rsid w:val="000B40DB"/>
    <w:rsid w:val="000B4FD7"/>
    <w:rsid w:val="000B55E2"/>
    <w:rsid w:val="000C29B4"/>
    <w:rsid w:val="000C36B7"/>
    <w:rsid w:val="000C428E"/>
    <w:rsid w:val="000D1373"/>
    <w:rsid w:val="000D1CAC"/>
    <w:rsid w:val="000D21F1"/>
    <w:rsid w:val="000D60F0"/>
    <w:rsid w:val="000D6105"/>
    <w:rsid w:val="000D620A"/>
    <w:rsid w:val="000E00BF"/>
    <w:rsid w:val="000E06C5"/>
    <w:rsid w:val="000E0CA9"/>
    <w:rsid w:val="000E148E"/>
    <w:rsid w:val="000E240D"/>
    <w:rsid w:val="000E2D3B"/>
    <w:rsid w:val="000E4270"/>
    <w:rsid w:val="000E5549"/>
    <w:rsid w:val="000E6888"/>
    <w:rsid w:val="000E68FA"/>
    <w:rsid w:val="000F05CC"/>
    <w:rsid w:val="000F1251"/>
    <w:rsid w:val="000F48CD"/>
    <w:rsid w:val="000F6B83"/>
    <w:rsid w:val="000F7C68"/>
    <w:rsid w:val="00100CE3"/>
    <w:rsid w:val="00101C82"/>
    <w:rsid w:val="001024DA"/>
    <w:rsid w:val="00104527"/>
    <w:rsid w:val="001059E2"/>
    <w:rsid w:val="001070CE"/>
    <w:rsid w:val="001071EA"/>
    <w:rsid w:val="001074D1"/>
    <w:rsid w:val="0011033B"/>
    <w:rsid w:val="001113F7"/>
    <w:rsid w:val="00112D7A"/>
    <w:rsid w:val="0011537E"/>
    <w:rsid w:val="00115CEF"/>
    <w:rsid w:val="00115EDA"/>
    <w:rsid w:val="001162E8"/>
    <w:rsid w:val="001168B3"/>
    <w:rsid w:val="00116A39"/>
    <w:rsid w:val="00117214"/>
    <w:rsid w:val="001240AF"/>
    <w:rsid w:val="00125958"/>
    <w:rsid w:val="00126C8D"/>
    <w:rsid w:val="00126F00"/>
    <w:rsid w:val="00130C09"/>
    <w:rsid w:val="001323E1"/>
    <w:rsid w:val="001341D8"/>
    <w:rsid w:val="00134221"/>
    <w:rsid w:val="00134D69"/>
    <w:rsid w:val="00135CE7"/>
    <w:rsid w:val="00135F0A"/>
    <w:rsid w:val="001360F7"/>
    <w:rsid w:val="00137AFC"/>
    <w:rsid w:val="00140021"/>
    <w:rsid w:val="00140EFC"/>
    <w:rsid w:val="001431A7"/>
    <w:rsid w:val="00143388"/>
    <w:rsid w:val="00146068"/>
    <w:rsid w:val="0014639F"/>
    <w:rsid w:val="00146F48"/>
    <w:rsid w:val="00147384"/>
    <w:rsid w:val="00150478"/>
    <w:rsid w:val="00150D36"/>
    <w:rsid w:val="00152BAD"/>
    <w:rsid w:val="00152C15"/>
    <w:rsid w:val="001533AF"/>
    <w:rsid w:val="001548A5"/>
    <w:rsid w:val="00154976"/>
    <w:rsid w:val="00157410"/>
    <w:rsid w:val="00160394"/>
    <w:rsid w:val="0016081D"/>
    <w:rsid w:val="00160F1F"/>
    <w:rsid w:val="00160FDB"/>
    <w:rsid w:val="001618BC"/>
    <w:rsid w:val="00162117"/>
    <w:rsid w:val="00163D14"/>
    <w:rsid w:val="00165864"/>
    <w:rsid w:val="00166231"/>
    <w:rsid w:val="00166F21"/>
    <w:rsid w:val="00166F75"/>
    <w:rsid w:val="00170B58"/>
    <w:rsid w:val="00172DA8"/>
    <w:rsid w:val="00173603"/>
    <w:rsid w:val="00180AFF"/>
    <w:rsid w:val="0018229C"/>
    <w:rsid w:val="00182F67"/>
    <w:rsid w:val="0018586D"/>
    <w:rsid w:val="00185AD0"/>
    <w:rsid w:val="00186B74"/>
    <w:rsid w:val="0018785D"/>
    <w:rsid w:val="00191827"/>
    <w:rsid w:val="00192722"/>
    <w:rsid w:val="001933BA"/>
    <w:rsid w:val="00193F6A"/>
    <w:rsid w:val="00194D59"/>
    <w:rsid w:val="0019793C"/>
    <w:rsid w:val="00197B51"/>
    <w:rsid w:val="001A011F"/>
    <w:rsid w:val="001A0793"/>
    <w:rsid w:val="001A1863"/>
    <w:rsid w:val="001A2BC2"/>
    <w:rsid w:val="001A4928"/>
    <w:rsid w:val="001A6171"/>
    <w:rsid w:val="001A65D5"/>
    <w:rsid w:val="001A79F4"/>
    <w:rsid w:val="001B0A5D"/>
    <w:rsid w:val="001B0A66"/>
    <w:rsid w:val="001B1320"/>
    <w:rsid w:val="001B1C0D"/>
    <w:rsid w:val="001B21DE"/>
    <w:rsid w:val="001B40B9"/>
    <w:rsid w:val="001B4A88"/>
    <w:rsid w:val="001B76E7"/>
    <w:rsid w:val="001C0244"/>
    <w:rsid w:val="001C1495"/>
    <w:rsid w:val="001C15ED"/>
    <w:rsid w:val="001C1C17"/>
    <w:rsid w:val="001C2B47"/>
    <w:rsid w:val="001C2E59"/>
    <w:rsid w:val="001C48BB"/>
    <w:rsid w:val="001C5A7B"/>
    <w:rsid w:val="001C6369"/>
    <w:rsid w:val="001C6444"/>
    <w:rsid w:val="001D06C8"/>
    <w:rsid w:val="001D1396"/>
    <w:rsid w:val="001D2A58"/>
    <w:rsid w:val="001D361B"/>
    <w:rsid w:val="001D520C"/>
    <w:rsid w:val="001D542A"/>
    <w:rsid w:val="001D6694"/>
    <w:rsid w:val="001E11F4"/>
    <w:rsid w:val="001E1504"/>
    <w:rsid w:val="001E3403"/>
    <w:rsid w:val="001E636D"/>
    <w:rsid w:val="001F1696"/>
    <w:rsid w:val="001F3372"/>
    <w:rsid w:val="001F3D3A"/>
    <w:rsid w:val="001F4CE4"/>
    <w:rsid w:val="001F4F64"/>
    <w:rsid w:val="001F52B5"/>
    <w:rsid w:val="001F5DD5"/>
    <w:rsid w:val="001F62E4"/>
    <w:rsid w:val="00200C7C"/>
    <w:rsid w:val="002012D7"/>
    <w:rsid w:val="00201B74"/>
    <w:rsid w:val="002024BF"/>
    <w:rsid w:val="00202AB1"/>
    <w:rsid w:val="00203E1E"/>
    <w:rsid w:val="00205C65"/>
    <w:rsid w:val="002061A8"/>
    <w:rsid w:val="0020786B"/>
    <w:rsid w:val="0021067E"/>
    <w:rsid w:val="002128CF"/>
    <w:rsid w:val="00212B76"/>
    <w:rsid w:val="00214CF7"/>
    <w:rsid w:val="002150A7"/>
    <w:rsid w:val="00215ED0"/>
    <w:rsid w:val="002161FA"/>
    <w:rsid w:val="0021643C"/>
    <w:rsid w:val="0021785E"/>
    <w:rsid w:val="00220151"/>
    <w:rsid w:val="002205F7"/>
    <w:rsid w:val="00220DD8"/>
    <w:rsid w:val="00221790"/>
    <w:rsid w:val="00222DEE"/>
    <w:rsid w:val="00223252"/>
    <w:rsid w:val="002236D7"/>
    <w:rsid w:val="00223EDD"/>
    <w:rsid w:val="00224759"/>
    <w:rsid w:val="00225B63"/>
    <w:rsid w:val="00225D72"/>
    <w:rsid w:val="00225DAF"/>
    <w:rsid w:val="0022689B"/>
    <w:rsid w:val="00227795"/>
    <w:rsid w:val="00230563"/>
    <w:rsid w:val="00232DE6"/>
    <w:rsid w:val="00237962"/>
    <w:rsid w:val="002418EF"/>
    <w:rsid w:val="00241BAC"/>
    <w:rsid w:val="00241DA6"/>
    <w:rsid w:val="0024340E"/>
    <w:rsid w:val="002441DE"/>
    <w:rsid w:val="002455E3"/>
    <w:rsid w:val="00246206"/>
    <w:rsid w:val="00246B11"/>
    <w:rsid w:val="00246EC4"/>
    <w:rsid w:val="002474F7"/>
    <w:rsid w:val="00247A9E"/>
    <w:rsid w:val="00250F3B"/>
    <w:rsid w:val="002550AB"/>
    <w:rsid w:val="0025593C"/>
    <w:rsid w:val="00255A4F"/>
    <w:rsid w:val="00256987"/>
    <w:rsid w:val="0025736B"/>
    <w:rsid w:val="00261018"/>
    <w:rsid w:val="00262045"/>
    <w:rsid w:val="00262142"/>
    <w:rsid w:val="00264888"/>
    <w:rsid w:val="002657B9"/>
    <w:rsid w:val="00265CB4"/>
    <w:rsid w:val="0026643E"/>
    <w:rsid w:val="00267477"/>
    <w:rsid w:val="002676E5"/>
    <w:rsid w:val="00267F8D"/>
    <w:rsid w:val="00271A99"/>
    <w:rsid w:val="00272934"/>
    <w:rsid w:val="00272DCE"/>
    <w:rsid w:val="0027322B"/>
    <w:rsid w:val="00273A4C"/>
    <w:rsid w:val="002746C8"/>
    <w:rsid w:val="0027475B"/>
    <w:rsid w:val="00274A95"/>
    <w:rsid w:val="00276F85"/>
    <w:rsid w:val="002809DB"/>
    <w:rsid w:val="00280C02"/>
    <w:rsid w:val="00283384"/>
    <w:rsid w:val="002876F4"/>
    <w:rsid w:val="00291E5D"/>
    <w:rsid w:val="00293AC9"/>
    <w:rsid w:val="00295EE7"/>
    <w:rsid w:val="00295F70"/>
    <w:rsid w:val="002969BD"/>
    <w:rsid w:val="0029714F"/>
    <w:rsid w:val="002978FE"/>
    <w:rsid w:val="002A047C"/>
    <w:rsid w:val="002A2598"/>
    <w:rsid w:val="002A57E6"/>
    <w:rsid w:val="002A628A"/>
    <w:rsid w:val="002A68D8"/>
    <w:rsid w:val="002A70F4"/>
    <w:rsid w:val="002A791E"/>
    <w:rsid w:val="002A7CE5"/>
    <w:rsid w:val="002B0791"/>
    <w:rsid w:val="002B1041"/>
    <w:rsid w:val="002B12D7"/>
    <w:rsid w:val="002B2E39"/>
    <w:rsid w:val="002B584F"/>
    <w:rsid w:val="002B5E78"/>
    <w:rsid w:val="002B6430"/>
    <w:rsid w:val="002B7049"/>
    <w:rsid w:val="002C06F9"/>
    <w:rsid w:val="002C1556"/>
    <w:rsid w:val="002C1F37"/>
    <w:rsid w:val="002C32ED"/>
    <w:rsid w:val="002C4BC1"/>
    <w:rsid w:val="002C7559"/>
    <w:rsid w:val="002D3E40"/>
    <w:rsid w:val="002D53B0"/>
    <w:rsid w:val="002D53D4"/>
    <w:rsid w:val="002D678C"/>
    <w:rsid w:val="002D6AE4"/>
    <w:rsid w:val="002D6CC3"/>
    <w:rsid w:val="002E0EC4"/>
    <w:rsid w:val="002E0FF6"/>
    <w:rsid w:val="002E1BA4"/>
    <w:rsid w:val="002E2D47"/>
    <w:rsid w:val="002E3981"/>
    <w:rsid w:val="002E3A80"/>
    <w:rsid w:val="002E4258"/>
    <w:rsid w:val="002E4321"/>
    <w:rsid w:val="002E4F7A"/>
    <w:rsid w:val="002E5C8B"/>
    <w:rsid w:val="002E65EE"/>
    <w:rsid w:val="002E7C7A"/>
    <w:rsid w:val="002F0DE9"/>
    <w:rsid w:val="002F0F2E"/>
    <w:rsid w:val="002F1504"/>
    <w:rsid w:val="002F346D"/>
    <w:rsid w:val="002F4072"/>
    <w:rsid w:val="002F44CC"/>
    <w:rsid w:val="002F477A"/>
    <w:rsid w:val="002F599B"/>
    <w:rsid w:val="002F7214"/>
    <w:rsid w:val="003004B3"/>
    <w:rsid w:val="00300E64"/>
    <w:rsid w:val="0030316B"/>
    <w:rsid w:val="00303E1F"/>
    <w:rsid w:val="003052E0"/>
    <w:rsid w:val="003055A1"/>
    <w:rsid w:val="00305B26"/>
    <w:rsid w:val="003102C0"/>
    <w:rsid w:val="00312D08"/>
    <w:rsid w:val="00314345"/>
    <w:rsid w:val="003150DA"/>
    <w:rsid w:val="0031597C"/>
    <w:rsid w:val="0031787E"/>
    <w:rsid w:val="00321D3C"/>
    <w:rsid w:val="0032247A"/>
    <w:rsid w:val="003236D8"/>
    <w:rsid w:val="00323FEE"/>
    <w:rsid w:val="003245BC"/>
    <w:rsid w:val="003256B0"/>
    <w:rsid w:val="00325AC1"/>
    <w:rsid w:val="00325D0F"/>
    <w:rsid w:val="00327F6C"/>
    <w:rsid w:val="00330329"/>
    <w:rsid w:val="00331C5C"/>
    <w:rsid w:val="00331DCC"/>
    <w:rsid w:val="00331FE4"/>
    <w:rsid w:val="003321C1"/>
    <w:rsid w:val="003347E0"/>
    <w:rsid w:val="0033529D"/>
    <w:rsid w:val="00335B4A"/>
    <w:rsid w:val="00337452"/>
    <w:rsid w:val="00340097"/>
    <w:rsid w:val="00340400"/>
    <w:rsid w:val="0034054A"/>
    <w:rsid w:val="00341195"/>
    <w:rsid w:val="00342420"/>
    <w:rsid w:val="00345364"/>
    <w:rsid w:val="003453B0"/>
    <w:rsid w:val="00345FA1"/>
    <w:rsid w:val="003461FF"/>
    <w:rsid w:val="00346490"/>
    <w:rsid w:val="0034676D"/>
    <w:rsid w:val="003478CA"/>
    <w:rsid w:val="00347CEA"/>
    <w:rsid w:val="00350BC6"/>
    <w:rsid w:val="0035456E"/>
    <w:rsid w:val="0035456F"/>
    <w:rsid w:val="003558F9"/>
    <w:rsid w:val="00363733"/>
    <w:rsid w:val="00363AB8"/>
    <w:rsid w:val="003671CE"/>
    <w:rsid w:val="003674EE"/>
    <w:rsid w:val="00367899"/>
    <w:rsid w:val="00367ABC"/>
    <w:rsid w:val="003700FD"/>
    <w:rsid w:val="00370949"/>
    <w:rsid w:val="0037151F"/>
    <w:rsid w:val="003724B4"/>
    <w:rsid w:val="00372C0B"/>
    <w:rsid w:val="00373EE9"/>
    <w:rsid w:val="0037490B"/>
    <w:rsid w:val="00374C6C"/>
    <w:rsid w:val="00376F6C"/>
    <w:rsid w:val="003770E7"/>
    <w:rsid w:val="00377F3B"/>
    <w:rsid w:val="00381727"/>
    <w:rsid w:val="00382BD7"/>
    <w:rsid w:val="0038479C"/>
    <w:rsid w:val="00384EE1"/>
    <w:rsid w:val="0038607E"/>
    <w:rsid w:val="0038636C"/>
    <w:rsid w:val="0038702D"/>
    <w:rsid w:val="00387193"/>
    <w:rsid w:val="0039077E"/>
    <w:rsid w:val="003931D4"/>
    <w:rsid w:val="00394EAE"/>
    <w:rsid w:val="0039605D"/>
    <w:rsid w:val="003965DE"/>
    <w:rsid w:val="003971BA"/>
    <w:rsid w:val="00397DA9"/>
    <w:rsid w:val="003A38D9"/>
    <w:rsid w:val="003A4734"/>
    <w:rsid w:val="003A4F38"/>
    <w:rsid w:val="003B0329"/>
    <w:rsid w:val="003B18B9"/>
    <w:rsid w:val="003B36D5"/>
    <w:rsid w:val="003B5C5C"/>
    <w:rsid w:val="003B6082"/>
    <w:rsid w:val="003B7B13"/>
    <w:rsid w:val="003C1400"/>
    <w:rsid w:val="003C3B45"/>
    <w:rsid w:val="003C6240"/>
    <w:rsid w:val="003C7C7C"/>
    <w:rsid w:val="003D08F7"/>
    <w:rsid w:val="003D1B93"/>
    <w:rsid w:val="003D224F"/>
    <w:rsid w:val="003D498D"/>
    <w:rsid w:val="003D54D9"/>
    <w:rsid w:val="003D5579"/>
    <w:rsid w:val="003D5CB2"/>
    <w:rsid w:val="003D5CC9"/>
    <w:rsid w:val="003D5E7C"/>
    <w:rsid w:val="003D5F25"/>
    <w:rsid w:val="003D706F"/>
    <w:rsid w:val="003D7A14"/>
    <w:rsid w:val="003E0A41"/>
    <w:rsid w:val="003E3A5B"/>
    <w:rsid w:val="003E3EFC"/>
    <w:rsid w:val="003E4557"/>
    <w:rsid w:val="003E61F6"/>
    <w:rsid w:val="003F0D3E"/>
    <w:rsid w:val="003F0DAC"/>
    <w:rsid w:val="003F2A8E"/>
    <w:rsid w:val="003F5384"/>
    <w:rsid w:val="003F5ECA"/>
    <w:rsid w:val="003F621D"/>
    <w:rsid w:val="003F662B"/>
    <w:rsid w:val="003F66E9"/>
    <w:rsid w:val="00401C3D"/>
    <w:rsid w:val="00402AB9"/>
    <w:rsid w:val="0040309D"/>
    <w:rsid w:val="00404E1C"/>
    <w:rsid w:val="00406385"/>
    <w:rsid w:val="004123AD"/>
    <w:rsid w:val="00412F37"/>
    <w:rsid w:val="00413289"/>
    <w:rsid w:val="004144D5"/>
    <w:rsid w:val="0041793F"/>
    <w:rsid w:val="004200CE"/>
    <w:rsid w:val="00420858"/>
    <w:rsid w:val="0042234B"/>
    <w:rsid w:val="00424657"/>
    <w:rsid w:val="00425CB8"/>
    <w:rsid w:val="0042653B"/>
    <w:rsid w:val="004304FC"/>
    <w:rsid w:val="00430503"/>
    <w:rsid w:val="004313CD"/>
    <w:rsid w:val="004326CF"/>
    <w:rsid w:val="0043293C"/>
    <w:rsid w:val="004329A2"/>
    <w:rsid w:val="00432F5A"/>
    <w:rsid w:val="00434A3F"/>
    <w:rsid w:val="00435F2F"/>
    <w:rsid w:val="004374C9"/>
    <w:rsid w:val="00437708"/>
    <w:rsid w:val="00437777"/>
    <w:rsid w:val="0043798C"/>
    <w:rsid w:val="00437AB6"/>
    <w:rsid w:val="00437FB3"/>
    <w:rsid w:val="0044244B"/>
    <w:rsid w:val="00444B61"/>
    <w:rsid w:val="00445D19"/>
    <w:rsid w:val="0044602A"/>
    <w:rsid w:val="0044616A"/>
    <w:rsid w:val="00446BF0"/>
    <w:rsid w:val="00447FF2"/>
    <w:rsid w:val="00453681"/>
    <w:rsid w:val="0045406C"/>
    <w:rsid w:val="00454809"/>
    <w:rsid w:val="00455D84"/>
    <w:rsid w:val="004572F8"/>
    <w:rsid w:val="00457EB9"/>
    <w:rsid w:val="00461BB9"/>
    <w:rsid w:val="00461E7F"/>
    <w:rsid w:val="004632D6"/>
    <w:rsid w:val="00464685"/>
    <w:rsid w:val="004652FC"/>
    <w:rsid w:val="00467DBD"/>
    <w:rsid w:val="00473BCB"/>
    <w:rsid w:val="004757C4"/>
    <w:rsid w:val="00476AFF"/>
    <w:rsid w:val="00477578"/>
    <w:rsid w:val="004807ED"/>
    <w:rsid w:val="00480C64"/>
    <w:rsid w:val="00480D8C"/>
    <w:rsid w:val="0048147C"/>
    <w:rsid w:val="00485661"/>
    <w:rsid w:val="00485CD4"/>
    <w:rsid w:val="004875D7"/>
    <w:rsid w:val="0048761A"/>
    <w:rsid w:val="00491D3B"/>
    <w:rsid w:val="0049304B"/>
    <w:rsid w:val="00497755"/>
    <w:rsid w:val="004A19E2"/>
    <w:rsid w:val="004A2090"/>
    <w:rsid w:val="004A29E7"/>
    <w:rsid w:val="004A2EF8"/>
    <w:rsid w:val="004A3305"/>
    <w:rsid w:val="004A40AD"/>
    <w:rsid w:val="004A5660"/>
    <w:rsid w:val="004A5AE8"/>
    <w:rsid w:val="004A60E1"/>
    <w:rsid w:val="004A74AA"/>
    <w:rsid w:val="004A7C70"/>
    <w:rsid w:val="004B01E6"/>
    <w:rsid w:val="004B0883"/>
    <w:rsid w:val="004B1C30"/>
    <w:rsid w:val="004B2232"/>
    <w:rsid w:val="004B2BB0"/>
    <w:rsid w:val="004B2D52"/>
    <w:rsid w:val="004B3BB9"/>
    <w:rsid w:val="004B4FCE"/>
    <w:rsid w:val="004B58AB"/>
    <w:rsid w:val="004B62E1"/>
    <w:rsid w:val="004B7E95"/>
    <w:rsid w:val="004B7FE0"/>
    <w:rsid w:val="004C1087"/>
    <w:rsid w:val="004C1550"/>
    <w:rsid w:val="004C4170"/>
    <w:rsid w:val="004C4EB6"/>
    <w:rsid w:val="004C5BFB"/>
    <w:rsid w:val="004C6501"/>
    <w:rsid w:val="004D00CD"/>
    <w:rsid w:val="004D1E64"/>
    <w:rsid w:val="004D3307"/>
    <w:rsid w:val="004D3524"/>
    <w:rsid w:val="004D38A1"/>
    <w:rsid w:val="004D4FFF"/>
    <w:rsid w:val="004D50A7"/>
    <w:rsid w:val="004D5ACE"/>
    <w:rsid w:val="004D5D45"/>
    <w:rsid w:val="004E1A01"/>
    <w:rsid w:val="004E2128"/>
    <w:rsid w:val="004E22DB"/>
    <w:rsid w:val="004E2D69"/>
    <w:rsid w:val="004E33B1"/>
    <w:rsid w:val="004E35CB"/>
    <w:rsid w:val="004E3AAB"/>
    <w:rsid w:val="004E4614"/>
    <w:rsid w:val="004E5B20"/>
    <w:rsid w:val="004F00F4"/>
    <w:rsid w:val="004F4B61"/>
    <w:rsid w:val="004F574E"/>
    <w:rsid w:val="004F5825"/>
    <w:rsid w:val="00500572"/>
    <w:rsid w:val="00500F49"/>
    <w:rsid w:val="0050295A"/>
    <w:rsid w:val="0050326B"/>
    <w:rsid w:val="005056FC"/>
    <w:rsid w:val="00505C3B"/>
    <w:rsid w:val="00506B25"/>
    <w:rsid w:val="00507828"/>
    <w:rsid w:val="00511271"/>
    <w:rsid w:val="005112D3"/>
    <w:rsid w:val="00511CE2"/>
    <w:rsid w:val="00511F2D"/>
    <w:rsid w:val="00512768"/>
    <w:rsid w:val="005128D4"/>
    <w:rsid w:val="00512BE5"/>
    <w:rsid w:val="005134C7"/>
    <w:rsid w:val="00514B71"/>
    <w:rsid w:val="00515184"/>
    <w:rsid w:val="0051697E"/>
    <w:rsid w:val="0052079F"/>
    <w:rsid w:val="00521214"/>
    <w:rsid w:val="00521734"/>
    <w:rsid w:val="00521FF8"/>
    <w:rsid w:val="005220BE"/>
    <w:rsid w:val="00522995"/>
    <w:rsid w:val="00523E8E"/>
    <w:rsid w:val="00524B47"/>
    <w:rsid w:val="00525F04"/>
    <w:rsid w:val="00530088"/>
    <w:rsid w:val="00530520"/>
    <w:rsid w:val="00532296"/>
    <w:rsid w:val="00532F43"/>
    <w:rsid w:val="0053303D"/>
    <w:rsid w:val="00533BC3"/>
    <w:rsid w:val="00534C1E"/>
    <w:rsid w:val="00534FA4"/>
    <w:rsid w:val="00535B7C"/>
    <w:rsid w:val="00535DFF"/>
    <w:rsid w:val="00536702"/>
    <w:rsid w:val="00537308"/>
    <w:rsid w:val="005375BB"/>
    <w:rsid w:val="005439D7"/>
    <w:rsid w:val="00544189"/>
    <w:rsid w:val="00544713"/>
    <w:rsid w:val="00544BBB"/>
    <w:rsid w:val="005462C7"/>
    <w:rsid w:val="005466BD"/>
    <w:rsid w:val="00546F39"/>
    <w:rsid w:val="00547EF7"/>
    <w:rsid w:val="00550D5F"/>
    <w:rsid w:val="00551F45"/>
    <w:rsid w:val="00552012"/>
    <w:rsid w:val="005520EE"/>
    <w:rsid w:val="00552D36"/>
    <w:rsid w:val="0055366E"/>
    <w:rsid w:val="00553F4C"/>
    <w:rsid w:val="00555D6A"/>
    <w:rsid w:val="00556CAD"/>
    <w:rsid w:val="005574B7"/>
    <w:rsid w:val="005575D9"/>
    <w:rsid w:val="005620B2"/>
    <w:rsid w:val="00564704"/>
    <w:rsid w:val="0056483C"/>
    <w:rsid w:val="00564D15"/>
    <w:rsid w:val="0056748D"/>
    <w:rsid w:val="00567D7B"/>
    <w:rsid w:val="00570C38"/>
    <w:rsid w:val="00570DEA"/>
    <w:rsid w:val="00571203"/>
    <w:rsid w:val="00571D47"/>
    <w:rsid w:val="00580539"/>
    <w:rsid w:val="00581505"/>
    <w:rsid w:val="00581E73"/>
    <w:rsid w:val="0058295A"/>
    <w:rsid w:val="00583BF8"/>
    <w:rsid w:val="00584C1D"/>
    <w:rsid w:val="00584EAB"/>
    <w:rsid w:val="00586108"/>
    <w:rsid w:val="0058781E"/>
    <w:rsid w:val="00587BB6"/>
    <w:rsid w:val="005911F1"/>
    <w:rsid w:val="005956C3"/>
    <w:rsid w:val="00595998"/>
    <w:rsid w:val="00595E3D"/>
    <w:rsid w:val="005978A4"/>
    <w:rsid w:val="005A225C"/>
    <w:rsid w:val="005A2910"/>
    <w:rsid w:val="005A2EE6"/>
    <w:rsid w:val="005A3772"/>
    <w:rsid w:val="005A48BB"/>
    <w:rsid w:val="005A4A85"/>
    <w:rsid w:val="005A5E98"/>
    <w:rsid w:val="005A5F7B"/>
    <w:rsid w:val="005A6E93"/>
    <w:rsid w:val="005A7385"/>
    <w:rsid w:val="005A79E4"/>
    <w:rsid w:val="005A7FCA"/>
    <w:rsid w:val="005B0D3B"/>
    <w:rsid w:val="005B1484"/>
    <w:rsid w:val="005B299F"/>
    <w:rsid w:val="005B2D64"/>
    <w:rsid w:val="005B3636"/>
    <w:rsid w:val="005B378C"/>
    <w:rsid w:val="005B7093"/>
    <w:rsid w:val="005C1AF2"/>
    <w:rsid w:val="005C1E97"/>
    <w:rsid w:val="005C2C32"/>
    <w:rsid w:val="005C35B8"/>
    <w:rsid w:val="005C4220"/>
    <w:rsid w:val="005C4E52"/>
    <w:rsid w:val="005C5716"/>
    <w:rsid w:val="005C6CCE"/>
    <w:rsid w:val="005C78D8"/>
    <w:rsid w:val="005D0735"/>
    <w:rsid w:val="005D18EA"/>
    <w:rsid w:val="005D2C16"/>
    <w:rsid w:val="005D3812"/>
    <w:rsid w:val="005D400B"/>
    <w:rsid w:val="005D5A86"/>
    <w:rsid w:val="005D5F5B"/>
    <w:rsid w:val="005D6222"/>
    <w:rsid w:val="005D662A"/>
    <w:rsid w:val="005D6936"/>
    <w:rsid w:val="005E293C"/>
    <w:rsid w:val="005E2C4E"/>
    <w:rsid w:val="005E3DFF"/>
    <w:rsid w:val="005E471B"/>
    <w:rsid w:val="005E474B"/>
    <w:rsid w:val="005E49B5"/>
    <w:rsid w:val="005E54CD"/>
    <w:rsid w:val="005E56DF"/>
    <w:rsid w:val="005E7A28"/>
    <w:rsid w:val="005E7FAC"/>
    <w:rsid w:val="005F24B8"/>
    <w:rsid w:val="005F2F68"/>
    <w:rsid w:val="005F5458"/>
    <w:rsid w:val="005F5780"/>
    <w:rsid w:val="00602C4E"/>
    <w:rsid w:val="00603060"/>
    <w:rsid w:val="00603EBA"/>
    <w:rsid w:val="00605445"/>
    <w:rsid w:val="00605AF2"/>
    <w:rsid w:val="00607D49"/>
    <w:rsid w:val="0061070A"/>
    <w:rsid w:val="00611126"/>
    <w:rsid w:val="006120BB"/>
    <w:rsid w:val="00612A39"/>
    <w:rsid w:val="006140BF"/>
    <w:rsid w:val="00614292"/>
    <w:rsid w:val="00617349"/>
    <w:rsid w:val="006179A7"/>
    <w:rsid w:val="00620BAB"/>
    <w:rsid w:val="0062299E"/>
    <w:rsid w:val="00624BB3"/>
    <w:rsid w:val="00625585"/>
    <w:rsid w:val="00627B9D"/>
    <w:rsid w:val="006303E3"/>
    <w:rsid w:val="00630CF9"/>
    <w:rsid w:val="006321C7"/>
    <w:rsid w:val="006324DC"/>
    <w:rsid w:val="00633774"/>
    <w:rsid w:val="00633DF3"/>
    <w:rsid w:val="00635E2F"/>
    <w:rsid w:val="00640C1D"/>
    <w:rsid w:val="00640DC5"/>
    <w:rsid w:val="00641690"/>
    <w:rsid w:val="006420D8"/>
    <w:rsid w:val="0064257F"/>
    <w:rsid w:val="00643A6F"/>
    <w:rsid w:val="00643F41"/>
    <w:rsid w:val="00644BD3"/>
    <w:rsid w:val="0064539E"/>
    <w:rsid w:val="00645751"/>
    <w:rsid w:val="00645892"/>
    <w:rsid w:val="006467E0"/>
    <w:rsid w:val="00647C33"/>
    <w:rsid w:val="006527B9"/>
    <w:rsid w:val="00652FEC"/>
    <w:rsid w:val="00653A6E"/>
    <w:rsid w:val="006576C6"/>
    <w:rsid w:val="00657B79"/>
    <w:rsid w:val="006604E7"/>
    <w:rsid w:val="0066071E"/>
    <w:rsid w:val="00660BF2"/>
    <w:rsid w:val="00661089"/>
    <w:rsid w:val="00664832"/>
    <w:rsid w:val="00664EFA"/>
    <w:rsid w:val="00666C97"/>
    <w:rsid w:val="00667674"/>
    <w:rsid w:val="00670896"/>
    <w:rsid w:val="00670F0B"/>
    <w:rsid w:val="006710C7"/>
    <w:rsid w:val="00671AB3"/>
    <w:rsid w:val="00671BFD"/>
    <w:rsid w:val="00671E03"/>
    <w:rsid w:val="006751AF"/>
    <w:rsid w:val="00675679"/>
    <w:rsid w:val="006773E9"/>
    <w:rsid w:val="00680C74"/>
    <w:rsid w:val="006819BE"/>
    <w:rsid w:val="006828F2"/>
    <w:rsid w:val="0068382D"/>
    <w:rsid w:val="00683E5D"/>
    <w:rsid w:val="00683EEF"/>
    <w:rsid w:val="0068462D"/>
    <w:rsid w:val="00684675"/>
    <w:rsid w:val="0068568A"/>
    <w:rsid w:val="006873E8"/>
    <w:rsid w:val="00690742"/>
    <w:rsid w:val="00691E4C"/>
    <w:rsid w:val="006929FB"/>
    <w:rsid w:val="006948E6"/>
    <w:rsid w:val="00694F8D"/>
    <w:rsid w:val="00695148"/>
    <w:rsid w:val="00697987"/>
    <w:rsid w:val="006A035E"/>
    <w:rsid w:val="006A2875"/>
    <w:rsid w:val="006A4A90"/>
    <w:rsid w:val="006A4B60"/>
    <w:rsid w:val="006A562A"/>
    <w:rsid w:val="006B0206"/>
    <w:rsid w:val="006B1FF1"/>
    <w:rsid w:val="006B242D"/>
    <w:rsid w:val="006B362B"/>
    <w:rsid w:val="006B5BD5"/>
    <w:rsid w:val="006B5CA7"/>
    <w:rsid w:val="006B694B"/>
    <w:rsid w:val="006B7466"/>
    <w:rsid w:val="006C0C49"/>
    <w:rsid w:val="006C1522"/>
    <w:rsid w:val="006C17BC"/>
    <w:rsid w:val="006C5277"/>
    <w:rsid w:val="006C6025"/>
    <w:rsid w:val="006C6466"/>
    <w:rsid w:val="006C6BF1"/>
    <w:rsid w:val="006C7462"/>
    <w:rsid w:val="006D0656"/>
    <w:rsid w:val="006D0849"/>
    <w:rsid w:val="006D1FB4"/>
    <w:rsid w:val="006D3D01"/>
    <w:rsid w:val="006D41B7"/>
    <w:rsid w:val="006D5702"/>
    <w:rsid w:val="006D59FB"/>
    <w:rsid w:val="006D6AE7"/>
    <w:rsid w:val="006D6B48"/>
    <w:rsid w:val="006D6F5D"/>
    <w:rsid w:val="006D741F"/>
    <w:rsid w:val="006E2145"/>
    <w:rsid w:val="006E3C5B"/>
    <w:rsid w:val="006E4CB6"/>
    <w:rsid w:val="006E5E2F"/>
    <w:rsid w:val="006E6B99"/>
    <w:rsid w:val="006E7066"/>
    <w:rsid w:val="006F02CF"/>
    <w:rsid w:val="006F0DFC"/>
    <w:rsid w:val="006F16DB"/>
    <w:rsid w:val="006F1CAB"/>
    <w:rsid w:val="006F1FCE"/>
    <w:rsid w:val="006F2DF3"/>
    <w:rsid w:val="006F428A"/>
    <w:rsid w:val="006F4804"/>
    <w:rsid w:val="006F4F90"/>
    <w:rsid w:val="006F56CC"/>
    <w:rsid w:val="006F6DE6"/>
    <w:rsid w:val="006F7408"/>
    <w:rsid w:val="007002CB"/>
    <w:rsid w:val="00701015"/>
    <w:rsid w:val="00702A97"/>
    <w:rsid w:val="0070466B"/>
    <w:rsid w:val="00705409"/>
    <w:rsid w:val="0070587F"/>
    <w:rsid w:val="00706135"/>
    <w:rsid w:val="00706B4A"/>
    <w:rsid w:val="0071028C"/>
    <w:rsid w:val="007109FF"/>
    <w:rsid w:val="0071238D"/>
    <w:rsid w:val="00712928"/>
    <w:rsid w:val="007149D1"/>
    <w:rsid w:val="00715EDA"/>
    <w:rsid w:val="00717062"/>
    <w:rsid w:val="00717E0B"/>
    <w:rsid w:val="00722CC6"/>
    <w:rsid w:val="007241C1"/>
    <w:rsid w:val="0072446D"/>
    <w:rsid w:val="00725AB9"/>
    <w:rsid w:val="00726946"/>
    <w:rsid w:val="0072726F"/>
    <w:rsid w:val="0073255D"/>
    <w:rsid w:val="00733DAF"/>
    <w:rsid w:val="00734391"/>
    <w:rsid w:val="007352C9"/>
    <w:rsid w:val="00735F44"/>
    <w:rsid w:val="00737FED"/>
    <w:rsid w:val="00740CA8"/>
    <w:rsid w:val="007418D9"/>
    <w:rsid w:val="007442A1"/>
    <w:rsid w:val="00744662"/>
    <w:rsid w:val="0074549D"/>
    <w:rsid w:val="00747675"/>
    <w:rsid w:val="00750192"/>
    <w:rsid w:val="007502A8"/>
    <w:rsid w:val="00751341"/>
    <w:rsid w:val="00751908"/>
    <w:rsid w:val="00755260"/>
    <w:rsid w:val="00755C9D"/>
    <w:rsid w:val="00756821"/>
    <w:rsid w:val="007569D5"/>
    <w:rsid w:val="007569EA"/>
    <w:rsid w:val="00757357"/>
    <w:rsid w:val="0076019D"/>
    <w:rsid w:val="00760FBE"/>
    <w:rsid w:val="0076306F"/>
    <w:rsid w:val="0076510B"/>
    <w:rsid w:val="007652D5"/>
    <w:rsid w:val="007653E8"/>
    <w:rsid w:val="00765EF4"/>
    <w:rsid w:val="00767840"/>
    <w:rsid w:val="00767B16"/>
    <w:rsid w:val="0077161F"/>
    <w:rsid w:val="007721B0"/>
    <w:rsid w:val="00773B51"/>
    <w:rsid w:val="00774E1D"/>
    <w:rsid w:val="00775364"/>
    <w:rsid w:val="00777188"/>
    <w:rsid w:val="0077789F"/>
    <w:rsid w:val="00777B83"/>
    <w:rsid w:val="00781D85"/>
    <w:rsid w:val="00782B7F"/>
    <w:rsid w:val="00783D17"/>
    <w:rsid w:val="00784F09"/>
    <w:rsid w:val="00785A47"/>
    <w:rsid w:val="007868AD"/>
    <w:rsid w:val="00786F7D"/>
    <w:rsid w:val="00787E42"/>
    <w:rsid w:val="007907CD"/>
    <w:rsid w:val="00791216"/>
    <w:rsid w:val="00791F0A"/>
    <w:rsid w:val="00792BCB"/>
    <w:rsid w:val="00793230"/>
    <w:rsid w:val="007932C2"/>
    <w:rsid w:val="00793D1C"/>
    <w:rsid w:val="007941E0"/>
    <w:rsid w:val="007947DC"/>
    <w:rsid w:val="00794C17"/>
    <w:rsid w:val="00794F9E"/>
    <w:rsid w:val="007951D4"/>
    <w:rsid w:val="00795947"/>
    <w:rsid w:val="00795B8F"/>
    <w:rsid w:val="0079733D"/>
    <w:rsid w:val="00797386"/>
    <w:rsid w:val="00797CE4"/>
    <w:rsid w:val="007A2F70"/>
    <w:rsid w:val="007A30DF"/>
    <w:rsid w:val="007A3AB1"/>
    <w:rsid w:val="007A3D49"/>
    <w:rsid w:val="007A4D77"/>
    <w:rsid w:val="007A63D4"/>
    <w:rsid w:val="007A70B6"/>
    <w:rsid w:val="007B40B6"/>
    <w:rsid w:val="007B6502"/>
    <w:rsid w:val="007B674B"/>
    <w:rsid w:val="007B74F2"/>
    <w:rsid w:val="007B757A"/>
    <w:rsid w:val="007C1192"/>
    <w:rsid w:val="007C1257"/>
    <w:rsid w:val="007C1667"/>
    <w:rsid w:val="007C1E1F"/>
    <w:rsid w:val="007C3072"/>
    <w:rsid w:val="007C4933"/>
    <w:rsid w:val="007C4B53"/>
    <w:rsid w:val="007C4D0D"/>
    <w:rsid w:val="007C4EE2"/>
    <w:rsid w:val="007C61A5"/>
    <w:rsid w:val="007C7519"/>
    <w:rsid w:val="007D08C0"/>
    <w:rsid w:val="007D1A39"/>
    <w:rsid w:val="007D1CC5"/>
    <w:rsid w:val="007D2854"/>
    <w:rsid w:val="007D2F02"/>
    <w:rsid w:val="007D304D"/>
    <w:rsid w:val="007D3A6C"/>
    <w:rsid w:val="007D3AAA"/>
    <w:rsid w:val="007D4C84"/>
    <w:rsid w:val="007D5C59"/>
    <w:rsid w:val="007D7DAB"/>
    <w:rsid w:val="007E06AF"/>
    <w:rsid w:val="007E42A0"/>
    <w:rsid w:val="007E5228"/>
    <w:rsid w:val="007E6698"/>
    <w:rsid w:val="007E6CAD"/>
    <w:rsid w:val="007E71A1"/>
    <w:rsid w:val="007F0945"/>
    <w:rsid w:val="007F0EDE"/>
    <w:rsid w:val="007F18E0"/>
    <w:rsid w:val="007F1A35"/>
    <w:rsid w:val="007F40F5"/>
    <w:rsid w:val="007F7E47"/>
    <w:rsid w:val="00801E28"/>
    <w:rsid w:val="00802F76"/>
    <w:rsid w:val="00802FD7"/>
    <w:rsid w:val="0080466D"/>
    <w:rsid w:val="00804F54"/>
    <w:rsid w:val="00806CF7"/>
    <w:rsid w:val="00807192"/>
    <w:rsid w:val="008071AB"/>
    <w:rsid w:val="00810BE0"/>
    <w:rsid w:val="00811BC9"/>
    <w:rsid w:val="00811CC4"/>
    <w:rsid w:val="00812A8A"/>
    <w:rsid w:val="008130C2"/>
    <w:rsid w:val="00813BF4"/>
    <w:rsid w:val="008169ED"/>
    <w:rsid w:val="00816F85"/>
    <w:rsid w:val="008200AC"/>
    <w:rsid w:val="008205CA"/>
    <w:rsid w:val="008219FE"/>
    <w:rsid w:val="0082203A"/>
    <w:rsid w:val="00822249"/>
    <w:rsid w:val="0082233D"/>
    <w:rsid w:val="00822F06"/>
    <w:rsid w:val="00823857"/>
    <w:rsid w:val="00825999"/>
    <w:rsid w:val="00826B7E"/>
    <w:rsid w:val="00827433"/>
    <w:rsid w:val="0082751A"/>
    <w:rsid w:val="0082753F"/>
    <w:rsid w:val="008275D4"/>
    <w:rsid w:val="008275FD"/>
    <w:rsid w:val="00827CA3"/>
    <w:rsid w:val="00831435"/>
    <w:rsid w:val="00831B93"/>
    <w:rsid w:val="0083203A"/>
    <w:rsid w:val="008334A0"/>
    <w:rsid w:val="00834D50"/>
    <w:rsid w:val="0083546D"/>
    <w:rsid w:val="0083620F"/>
    <w:rsid w:val="0083642F"/>
    <w:rsid w:val="008365D2"/>
    <w:rsid w:val="00836904"/>
    <w:rsid w:val="008371EE"/>
    <w:rsid w:val="00842DCF"/>
    <w:rsid w:val="00842E78"/>
    <w:rsid w:val="00843115"/>
    <w:rsid w:val="00843352"/>
    <w:rsid w:val="00843A2F"/>
    <w:rsid w:val="00843A70"/>
    <w:rsid w:val="0084432A"/>
    <w:rsid w:val="00845754"/>
    <w:rsid w:val="008461AC"/>
    <w:rsid w:val="0084652D"/>
    <w:rsid w:val="00846939"/>
    <w:rsid w:val="008507EB"/>
    <w:rsid w:val="00852912"/>
    <w:rsid w:val="0085354E"/>
    <w:rsid w:val="00854D4B"/>
    <w:rsid w:val="00856AB8"/>
    <w:rsid w:val="00864E42"/>
    <w:rsid w:val="00866EC7"/>
    <w:rsid w:val="00870CA4"/>
    <w:rsid w:val="008723CA"/>
    <w:rsid w:val="00872FB2"/>
    <w:rsid w:val="00873084"/>
    <w:rsid w:val="00874350"/>
    <w:rsid w:val="00874548"/>
    <w:rsid w:val="008749B8"/>
    <w:rsid w:val="00876C3C"/>
    <w:rsid w:val="00880B32"/>
    <w:rsid w:val="00881B82"/>
    <w:rsid w:val="00883221"/>
    <w:rsid w:val="00883BC4"/>
    <w:rsid w:val="008849D3"/>
    <w:rsid w:val="00886020"/>
    <w:rsid w:val="008861E8"/>
    <w:rsid w:val="008903DF"/>
    <w:rsid w:val="0089314C"/>
    <w:rsid w:val="00894533"/>
    <w:rsid w:val="008951E3"/>
    <w:rsid w:val="0089583E"/>
    <w:rsid w:val="00895A59"/>
    <w:rsid w:val="008970B7"/>
    <w:rsid w:val="008971F3"/>
    <w:rsid w:val="0089776F"/>
    <w:rsid w:val="008A0C7E"/>
    <w:rsid w:val="008A18E5"/>
    <w:rsid w:val="008A18F6"/>
    <w:rsid w:val="008A21E2"/>
    <w:rsid w:val="008A78B0"/>
    <w:rsid w:val="008A7A50"/>
    <w:rsid w:val="008A7FB4"/>
    <w:rsid w:val="008B2F41"/>
    <w:rsid w:val="008B30AA"/>
    <w:rsid w:val="008B37A5"/>
    <w:rsid w:val="008B37C4"/>
    <w:rsid w:val="008B556D"/>
    <w:rsid w:val="008B5732"/>
    <w:rsid w:val="008B66F3"/>
    <w:rsid w:val="008B6E62"/>
    <w:rsid w:val="008B7415"/>
    <w:rsid w:val="008B7A80"/>
    <w:rsid w:val="008C1676"/>
    <w:rsid w:val="008C2D92"/>
    <w:rsid w:val="008C2DBB"/>
    <w:rsid w:val="008C3AAC"/>
    <w:rsid w:val="008C4BA9"/>
    <w:rsid w:val="008C61B0"/>
    <w:rsid w:val="008C770E"/>
    <w:rsid w:val="008D0DDB"/>
    <w:rsid w:val="008D2172"/>
    <w:rsid w:val="008D230D"/>
    <w:rsid w:val="008D3FA3"/>
    <w:rsid w:val="008D4C17"/>
    <w:rsid w:val="008D5A87"/>
    <w:rsid w:val="008D5EB1"/>
    <w:rsid w:val="008D6560"/>
    <w:rsid w:val="008D6AE8"/>
    <w:rsid w:val="008D6C3D"/>
    <w:rsid w:val="008D72D0"/>
    <w:rsid w:val="008D735D"/>
    <w:rsid w:val="008E13E0"/>
    <w:rsid w:val="008E18D6"/>
    <w:rsid w:val="008E2114"/>
    <w:rsid w:val="008E2DD5"/>
    <w:rsid w:val="008E4D60"/>
    <w:rsid w:val="008E600B"/>
    <w:rsid w:val="008E613B"/>
    <w:rsid w:val="008E62EA"/>
    <w:rsid w:val="008E73E2"/>
    <w:rsid w:val="008E7B76"/>
    <w:rsid w:val="008F2D9D"/>
    <w:rsid w:val="008F3997"/>
    <w:rsid w:val="008F7A91"/>
    <w:rsid w:val="00900137"/>
    <w:rsid w:val="00901BA8"/>
    <w:rsid w:val="00902439"/>
    <w:rsid w:val="009028BC"/>
    <w:rsid w:val="00903A4E"/>
    <w:rsid w:val="0090427A"/>
    <w:rsid w:val="0090499E"/>
    <w:rsid w:val="00905C24"/>
    <w:rsid w:val="00914680"/>
    <w:rsid w:val="00914C0C"/>
    <w:rsid w:val="00915C09"/>
    <w:rsid w:val="00916E63"/>
    <w:rsid w:val="00916F40"/>
    <w:rsid w:val="009173E3"/>
    <w:rsid w:val="00921925"/>
    <w:rsid w:val="00921B1A"/>
    <w:rsid w:val="009227E3"/>
    <w:rsid w:val="009229F2"/>
    <w:rsid w:val="00923710"/>
    <w:rsid w:val="00923946"/>
    <w:rsid w:val="0092574F"/>
    <w:rsid w:val="0092613B"/>
    <w:rsid w:val="0092747A"/>
    <w:rsid w:val="00927E4E"/>
    <w:rsid w:val="00930645"/>
    <w:rsid w:val="00931033"/>
    <w:rsid w:val="00932443"/>
    <w:rsid w:val="00932C89"/>
    <w:rsid w:val="00933E14"/>
    <w:rsid w:val="0093400C"/>
    <w:rsid w:val="009352B5"/>
    <w:rsid w:val="00935845"/>
    <w:rsid w:val="00935A7E"/>
    <w:rsid w:val="00935CFF"/>
    <w:rsid w:val="00935FCE"/>
    <w:rsid w:val="0093622A"/>
    <w:rsid w:val="00937148"/>
    <w:rsid w:val="009373C4"/>
    <w:rsid w:val="00940591"/>
    <w:rsid w:val="00941619"/>
    <w:rsid w:val="009417F7"/>
    <w:rsid w:val="00951171"/>
    <w:rsid w:val="0095122D"/>
    <w:rsid w:val="009518F9"/>
    <w:rsid w:val="0095194A"/>
    <w:rsid w:val="00953DFB"/>
    <w:rsid w:val="00955821"/>
    <w:rsid w:val="00956CF2"/>
    <w:rsid w:val="00961C4A"/>
    <w:rsid w:val="0096206A"/>
    <w:rsid w:val="00963B2D"/>
    <w:rsid w:val="00963D15"/>
    <w:rsid w:val="00964444"/>
    <w:rsid w:val="00965311"/>
    <w:rsid w:val="00965BD1"/>
    <w:rsid w:val="00965C6B"/>
    <w:rsid w:val="00966214"/>
    <w:rsid w:val="00966AC3"/>
    <w:rsid w:val="00967424"/>
    <w:rsid w:val="0097091A"/>
    <w:rsid w:val="00970B3A"/>
    <w:rsid w:val="00971246"/>
    <w:rsid w:val="00971252"/>
    <w:rsid w:val="00971A74"/>
    <w:rsid w:val="00972034"/>
    <w:rsid w:val="009744E2"/>
    <w:rsid w:val="009749A7"/>
    <w:rsid w:val="00975BF3"/>
    <w:rsid w:val="0097715A"/>
    <w:rsid w:val="0098065B"/>
    <w:rsid w:val="0098084F"/>
    <w:rsid w:val="009809F9"/>
    <w:rsid w:val="0098174B"/>
    <w:rsid w:val="00982A49"/>
    <w:rsid w:val="00983C31"/>
    <w:rsid w:val="00983EA8"/>
    <w:rsid w:val="0098426A"/>
    <w:rsid w:val="00984561"/>
    <w:rsid w:val="0099132E"/>
    <w:rsid w:val="009920E0"/>
    <w:rsid w:val="00993517"/>
    <w:rsid w:val="00993BB9"/>
    <w:rsid w:val="00995E88"/>
    <w:rsid w:val="00997EDD"/>
    <w:rsid w:val="009A0806"/>
    <w:rsid w:val="009A179C"/>
    <w:rsid w:val="009A3B65"/>
    <w:rsid w:val="009A4027"/>
    <w:rsid w:val="009A64D5"/>
    <w:rsid w:val="009A69D6"/>
    <w:rsid w:val="009A6AF7"/>
    <w:rsid w:val="009B25DB"/>
    <w:rsid w:val="009B5A00"/>
    <w:rsid w:val="009C06B9"/>
    <w:rsid w:val="009C382B"/>
    <w:rsid w:val="009C46B3"/>
    <w:rsid w:val="009C5616"/>
    <w:rsid w:val="009C561B"/>
    <w:rsid w:val="009C7598"/>
    <w:rsid w:val="009D0429"/>
    <w:rsid w:val="009D2901"/>
    <w:rsid w:val="009D41A2"/>
    <w:rsid w:val="009D4D09"/>
    <w:rsid w:val="009D4DB0"/>
    <w:rsid w:val="009D59E1"/>
    <w:rsid w:val="009D68D0"/>
    <w:rsid w:val="009D77C6"/>
    <w:rsid w:val="009E1A85"/>
    <w:rsid w:val="009E21FE"/>
    <w:rsid w:val="009E2528"/>
    <w:rsid w:val="009E2DA5"/>
    <w:rsid w:val="009E4037"/>
    <w:rsid w:val="009E499D"/>
    <w:rsid w:val="009E515D"/>
    <w:rsid w:val="009E52C6"/>
    <w:rsid w:val="009E756E"/>
    <w:rsid w:val="009F03E8"/>
    <w:rsid w:val="009F0866"/>
    <w:rsid w:val="009F0E62"/>
    <w:rsid w:val="009F0FB3"/>
    <w:rsid w:val="009F1174"/>
    <w:rsid w:val="009F3000"/>
    <w:rsid w:val="009F4D87"/>
    <w:rsid w:val="009F5D3B"/>
    <w:rsid w:val="009F5FC8"/>
    <w:rsid w:val="009F66E0"/>
    <w:rsid w:val="009F7A66"/>
    <w:rsid w:val="00A0162B"/>
    <w:rsid w:val="00A01F0F"/>
    <w:rsid w:val="00A06C27"/>
    <w:rsid w:val="00A1030B"/>
    <w:rsid w:val="00A10B07"/>
    <w:rsid w:val="00A10CCC"/>
    <w:rsid w:val="00A134A1"/>
    <w:rsid w:val="00A14864"/>
    <w:rsid w:val="00A15F19"/>
    <w:rsid w:val="00A168B3"/>
    <w:rsid w:val="00A17450"/>
    <w:rsid w:val="00A21CA0"/>
    <w:rsid w:val="00A235AB"/>
    <w:rsid w:val="00A24121"/>
    <w:rsid w:val="00A256A2"/>
    <w:rsid w:val="00A26622"/>
    <w:rsid w:val="00A27839"/>
    <w:rsid w:val="00A2796A"/>
    <w:rsid w:val="00A30E49"/>
    <w:rsid w:val="00A323DA"/>
    <w:rsid w:val="00A33BED"/>
    <w:rsid w:val="00A340BA"/>
    <w:rsid w:val="00A346D1"/>
    <w:rsid w:val="00A34AFB"/>
    <w:rsid w:val="00A366DF"/>
    <w:rsid w:val="00A36E97"/>
    <w:rsid w:val="00A372A5"/>
    <w:rsid w:val="00A409BB"/>
    <w:rsid w:val="00A451F1"/>
    <w:rsid w:val="00A462B6"/>
    <w:rsid w:val="00A47F8C"/>
    <w:rsid w:val="00A50932"/>
    <w:rsid w:val="00A51A1C"/>
    <w:rsid w:val="00A52D05"/>
    <w:rsid w:val="00A53C2C"/>
    <w:rsid w:val="00A543A7"/>
    <w:rsid w:val="00A5711E"/>
    <w:rsid w:val="00A609BA"/>
    <w:rsid w:val="00A60E2C"/>
    <w:rsid w:val="00A62606"/>
    <w:rsid w:val="00A63614"/>
    <w:rsid w:val="00A63CC3"/>
    <w:rsid w:val="00A6465F"/>
    <w:rsid w:val="00A64678"/>
    <w:rsid w:val="00A6723A"/>
    <w:rsid w:val="00A71251"/>
    <w:rsid w:val="00A712B1"/>
    <w:rsid w:val="00A71852"/>
    <w:rsid w:val="00A74303"/>
    <w:rsid w:val="00A75B66"/>
    <w:rsid w:val="00A7674C"/>
    <w:rsid w:val="00A83BED"/>
    <w:rsid w:val="00A83D3B"/>
    <w:rsid w:val="00A83D3E"/>
    <w:rsid w:val="00A84691"/>
    <w:rsid w:val="00A85664"/>
    <w:rsid w:val="00A860F9"/>
    <w:rsid w:val="00A8614F"/>
    <w:rsid w:val="00A87E0B"/>
    <w:rsid w:val="00A90143"/>
    <w:rsid w:val="00A90D6E"/>
    <w:rsid w:val="00A91E15"/>
    <w:rsid w:val="00A95305"/>
    <w:rsid w:val="00A959B8"/>
    <w:rsid w:val="00A96E25"/>
    <w:rsid w:val="00A97544"/>
    <w:rsid w:val="00AA0F35"/>
    <w:rsid w:val="00AA3806"/>
    <w:rsid w:val="00AA3BBE"/>
    <w:rsid w:val="00AA42DB"/>
    <w:rsid w:val="00AA488C"/>
    <w:rsid w:val="00AB2E71"/>
    <w:rsid w:val="00AC0513"/>
    <w:rsid w:val="00AC38EB"/>
    <w:rsid w:val="00AC5924"/>
    <w:rsid w:val="00AC5C07"/>
    <w:rsid w:val="00AC6EC3"/>
    <w:rsid w:val="00AC73B5"/>
    <w:rsid w:val="00AD0A8C"/>
    <w:rsid w:val="00AD1402"/>
    <w:rsid w:val="00AD2C6C"/>
    <w:rsid w:val="00AD526C"/>
    <w:rsid w:val="00AE32FC"/>
    <w:rsid w:val="00AE3900"/>
    <w:rsid w:val="00AE611E"/>
    <w:rsid w:val="00AE703D"/>
    <w:rsid w:val="00AE74A3"/>
    <w:rsid w:val="00AF05AE"/>
    <w:rsid w:val="00AF1C14"/>
    <w:rsid w:val="00AF1CBC"/>
    <w:rsid w:val="00AF3CBE"/>
    <w:rsid w:val="00AF4A8C"/>
    <w:rsid w:val="00AF64CE"/>
    <w:rsid w:val="00AF681E"/>
    <w:rsid w:val="00AF767D"/>
    <w:rsid w:val="00AF7CAE"/>
    <w:rsid w:val="00B01E65"/>
    <w:rsid w:val="00B035D9"/>
    <w:rsid w:val="00B04B5E"/>
    <w:rsid w:val="00B05414"/>
    <w:rsid w:val="00B05820"/>
    <w:rsid w:val="00B05EF6"/>
    <w:rsid w:val="00B066C8"/>
    <w:rsid w:val="00B0729E"/>
    <w:rsid w:val="00B073D3"/>
    <w:rsid w:val="00B07602"/>
    <w:rsid w:val="00B10814"/>
    <w:rsid w:val="00B11BE3"/>
    <w:rsid w:val="00B1265D"/>
    <w:rsid w:val="00B14AAD"/>
    <w:rsid w:val="00B16866"/>
    <w:rsid w:val="00B1756D"/>
    <w:rsid w:val="00B17BA6"/>
    <w:rsid w:val="00B201E3"/>
    <w:rsid w:val="00B240A2"/>
    <w:rsid w:val="00B24E6E"/>
    <w:rsid w:val="00B3186B"/>
    <w:rsid w:val="00B320CA"/>
    <w:rsid w:val="00B326D4"/>
    <w:rsid w:val="00B35E7F"/>
    <w:rsid w:val="00B36F89"/>
    <w:rsid w:val="00B409BF"/>
    <w:rsid w:val="00B41009"/>
    <w:rsid w:val="00B41299"/>
    <w:rsid w:val="00B4207D"/>
    <w:rsid w:val="00B42EB1"/>
    <w:rsid w:val="00B444AE"/>
    <w:rsid w:val="00B45994"/>
    <w:rsid w:val="00B45C1A"/>
    <w:rsid w:val="00B46391"/>
    <w:rsid w:val="00B46862"/>
    <w:rsid w:val="00B5225B"/>
    <w:rsid w:val="00B52457"/>
    <w:rsid w:val="00B55614"/>
    <w:rsid w:val="00B565EB"/>
    <w:rsid w:val="00B5729A"/>
    <w:rsid w:val="00B577CC"/>
    <w:rsid w:val="00B616D8"/>
    <w:rsid w:val="00B64433"/>
    <w:rsid w:val="00B647BB"/>
    <w:rsid w:val="00B64A48"/>
    <w:rsid w:val="00B6541E"/>
    <w:rsid w:val="00B65DAC"/>
    <w:rsid w:val="00B6609F"/>
    <w:rsid w:val="00B67DB3"/>
    <w:rsid w:val="00B71D8B"/>
    <w:rsid w:val="00B7356A"/>
    <w:rsid w:val="00B74A1C"/>
    <w:rsid w:val="00B75084"/>
    <w:rsid w:val="00B76252"/>
    <w:rsid w:val="00B77B15"/>
    <w:rsid w:val="00B807C1"/>
    <w:rsid w:val="00B80968"/>
    <w:rsid w:val="00B81179"/>
    <w:rsid w:val="00B8538E"/>
    <w:rsid w:val="00B86238"/>
    <w:rsid w:val="00B87DBF"/>
    <w:rsid w:val="00B91A7E"/>
    <w:rsid w:val="00B91DD6"/>
    <w:rsid w:val="00B924C1"/>
    <w:rsid w:val="00B93DF9"/>
    <w:rsid w:val="00B94A44"/>
    <w:rsid w:val="00B96BFC"/>
    <w:rsid w:val="00BA0B83"/>
    <w:rsid w:val="00BA2BC6"/>
    <w:rsid w:val="00BA39A0"/>
    <w:rsid w:val="00BA4E30"/>
    <w:rsid w:val="00BA59EC"/>
    <w:rsid w:val="00BA5D7D"/>
    <w:rsid w:val="00BA66DD"/>
    <w:rsid w:val="00BB06C1"/>
    <w:rsid w:val="00BB0B63"/>
    <w:rsid w:val="00BB3F46"/>
    <w:rsid w:val="00BB50E2"/>
    <w:rsid w:val="00BB5F19"/>
    <w:rsid w:val="00BB690E"/>
    <w:rsid w:val="00BC1A95"/>
    <w:rsid w:val="00BC1B3E"/>
    <w:rsid w:val="00BC4077"/>
    <w:rsid w:val="00BC7696"/>
    <w:rsid w:val="00BC7CB9"/>
    <w:rsid w:val="00BD0720"/>
    <w:rsid w:val="00BD1384"/>
    <w:rsid w:val="00BD13D1"/>
    <w:rsid w:val="00BD14C6"/>
    <w:rsid w:val="00BD1F7A"/>
    <w:rsid w:val="00BD297F"/>
    <w:rsid w:val="00BD3A98"/>
    <w:rsid w:val="00BD542C"/>
    <w:rsid w:val="00BD6B08"/>
    <w:rsid w:val="00BD7AD5"/>
    <w:rsid w:val="00BE11C7"/>
    <w:rsid w:val="00BE2299"/>
    <w:rsid w:val="00BE7E28"/>
    <w:rsid w:val="00BF0126"/>
    <w:rsid w:val="00BF0340"/>
    <w:rsid w:val="00BF15F9"/>
    <w:rsid w:val="00BF201D"/>
    <w:rsid w:val="00BF2031"/>
    <w:rsid w:val="00BF46DB"/>
    <w:rsid w:val="00BF55B8"/>
    <w:rsid w:val="00BF6E50"/>
    <w:rsid w:val="00BF7600"/>
    <w:rsid w:val="00C00098"/>
    <w:rsid w:val="00C00DC3"/>
    <w:rsid w:val="00C02D2C"/>
    <w:rsid w:val="00C02E43"/>
    <w:rsid w:val="00C0428F"/>
    <w:rsid w:val="00C043DE"/>
    <w:rsid w:val="00C044E1"/>
    <w:rsid w:val="00C04E17"/>
    <w:rsid w:val="00C05F54"/>
    <w:rsid w:val="00C062B6"/>
    <w:rsid w:val="00C06411"/>
    <w:rsid w:val="00C06446"/>
    <w:rsid w:val="00C07163"/>
    <w:rsid w:val="00C07AB7"/>
    <w:rsid w:val="00C10DBE"/>
    <w:rsid w:val="00C127B3"/>
    <w:rsid w:val="00C128C0"/>
    <w:rsid w:val="00C13CD8"/>
    <w:rsid w:val="00C13EE0"/>
    <w:rsid w:val="00C14A5F"/>
    <w:rsid w:val="00C15132"/>
    <w:rsid w:val="00C17C79"/>
    <w:rsid w:val="00C20431"/>
    <w:rsid w:val="00C20B4A"/>
    <w:rsid w:val="00C2164D"/>
    <w:rsid w:val="00C26338"/>
    <w:rsid w:val="00C26457"/>
    <w:rsid w:val="00C26DBF"/>
    <w:rsid w:val="00C275AE"/>
    <w:rsid w:val="00C27A33"/>
    <w:rsid w:val="00C3143D"/>
    <w:rsid w:val="00C323C6"/>
    <w:rsid w:val="00C3435F"/>
    <w:rsid w:val="00C34E61"/>
    <w:rsid w:val="00C40C71"/>
    <w:rsid w:val="00C40F21"/>
    <w:rsid w:val="00C41512"/>
    <w:rsid w:val="00C42653"/>
    <w:rsid w:val="00C433B1"/>
    <w:rsid w:val="00C440F5"/>
    <w:rsid w:val="00C441C5"/>
    <w:rsid w:val="00C4420C"/>
    <w:rsid w:val="00C4660B"/>
    <w:rsid w:val="00C46874"/>
    <w:rsid w:val="00C47287"/>
    <w:rsid w:val="00C50D72"/>
    <w:rsid w:val="00C50E67"/>
    <w:rsid w:val="00C53179"/>
    <w:rsid w:val="00C5444D"/>
    <w:rsid w:val="00C5553C"/>
    <w:rsid w:val="00C556E0"/>
    <w:rsid w:val="00C56104"/>
    <w:rsid w:val="00C5660C"/>
    <w:rsid w:val="00C56C27"/>
    <w:rsid w:val="00C56CFB"/>
    <w:rsid w:val="00C57509"/>
    <w:rsid w:val="00C57B00"/>
    <w:rsid w:val="00C60A75"/>
    <w:rsid w:val="00C63BF3"/>
    <w:rsid w:val="00C63C6C"/>
    <w:rsid w:val="00C64974"/>
    <w:rsid w:val="00C65F3A"/>
    <w:rsid w:val="00C6613D"/>
    <w:rsid w:val="00C66827"/>
    <w:rsid w:val="00C6682C"/>
    <w:rsid w:val="00C709A8"/>
    <w:rsid w:val="00C711B5"/>
    <w:rsid w:val="00C72768"/>
    <w:rsid w:val="00C72A44"/>
    <w:rsid w:val="00C73209"/>
    <w:rsid w:val="00C7320E"/>
    <w:rsid w:val="00C742CA"/>
    <w:rsid w:val="00C74570"/>
    <w:rsid w:val="00C7470C"/>
    <w:rsid w:val="00C7595A"/>
    <w:rsid w:val="00C760F1"/>
    <w:rsid w:val="00C768EE"/>
    <w:rsid w:val="00C83827"/>
    <w:rsid w:val="00C83DAD"/>
    <w:rsid w:val="00C84B71"/>
    <w:rsid w:val="00C852AF"/>
    <w:rsid w:val="00C87A6A"/>
    <w:rsid w:val="00C9355F"/>
    <w:rsid w:val="00C93C05"/>
    <w:rsid w:val="00C9593B"/>
    <w:rsid w:val="00C95CD8"/>
    <w:rsid w:val="00CA05B8"/>
    <w:rsid w:val="00CA0A71"/>
    <w:rsid w:val="00CA0DBA"/>
    <w:rsid w:val="00CA2029"/>
    <w:rsid w:val="00CA2396"/>
    <w:rsid w:val="00CA2D87"/>
    <w:rsid w:val="00CA35DF"/>
    <w:rsid w:val="00CA38D9"/>
    <w:rsid w:val="00CA3C03"/>
    <w:rsid w:val="00CA464A"/>
    <w:rsid w:val="00CA53A1"/>
    <w:rsid w:val="00CA6A9F"/>
    <w:rsid w:val="00CA784C"/>
    <w:rsid w:val="00CB028C"/>
    <w:rsid w:val="00CB08D7"/>
    <w:rsid w:val="00CB0AC8"/>
    <w:rsid w:val="00CB0CB5"/>
    <w:rsid w:val="00CB3ED2"/>
    <w:rsid w:val="00CB4080"/>
    <w:rsid w:val="00CB4156"/>
    <w:rsid w:val="00CB4FBA"/>
    <w:rsid w:val="00CB6441"/>
    <w:rsid w:val="00CB6DB7"/>
    <w:rsid w:val="00CB7857"/>
    <w:rsid w:val="00CC0CF9"/>
    <w:rsid w:val="00CC21DA"/>
    <w:rsid w:val="00CC298E"/>
    <w:rsid w:val="00CC4220"/>
    <w:rsid w:val="00CC6E9F"/>
    <w:rsid w:val="00CD0F19"/>
    <w:rsid w:val="00CD1290"/>
    <w:rsid w:val="00CD1D19"/>
    <w:rsid w:val="00CD26B6"/>
    <w:rsid w:val="00CD33D5"/>
    <w:rsid w:val="00CD36D3"/>
    <w:rsid w:val="00CD5C57"/>
    <w:rsid w:val="00CE0556"/>
    <w:rsid w:val="00CE05F1"/>
    <w:rsid w:val="00CE138A"/>
    <w:rsid w:val="00CE1FF8"/>
    <w:rsid w:val="00CE26C4"/>
    <w:rsid w:val="00CE2BD7"/>
    <w:rsid w:val="00CE35BF"/>
    <w:rsid w:val="00CE3867"/>
    <w:rsid w:val="00CE43C8"/>
    <w:rsid w:val="00CE58A4"/>
    <w:rsid w:val="00CE5B87"/>
    <w:rsid w:val="00CE7515"/>
    <w:rsid w:val="00CF2A7F"/>
    <w:rsid w:val="00CF3E02"/>
    <w:rsid w:val="00CF4080"/>
    <w:rsid w:val="00CF4AF1"/>
    <w:rsid w:val="00CF5093"/>
    <w:rsid w:val="00CF61B5"/>
    <w:rsid w:val="00D00B07"/>
    <w:rsid w:val="00D018AE"/>
    <w:rsid w:val="00D01AA3"/>
    <w:rsid w:val="00D025FC"/>
    <w:rsid w:val="00D03459"/>
    <w:rsid w:val="00D03859"/>
    <w:rsid w:val="00D04800"/>
    <w:rsid w:val="00D04FEF"/>
    <w:rsid w:val="00D054F6"/>
    <w:rsid w:val="00D0560F"/>
    <w:rsid w:val="00D05E53"/>
    <w:rsid w:val="00D103D4"/>
    <w:rsid w:val="00D123BD"/>
    <w:rsid w:val="00D1245C"/>
    <w:rsid w:val="00D128A9"/>
    <w:rsid w:val="00D13D75"/>
    <w:rsid w:val="00D14034"/>
    <w:rsid w:val="00D178CC"/>
    <w:rsid w:val="00D202DA"/>
    <w:rsid w:val="00D21D00"/>
    <w:rsid w:val="00D22E05"/>
    <w:rsid w:val="00D25301"/>
    <w:rsid w:val="00D30626"/>
    <w:rsid w:val="00D32396"/>
    <w:rsid w:val="00D32D49"/>
    <w:rsid w:val="00D33036"/>
    <w:rsid w:val="00D348AA"/>
    <w:rsid w:val="00D34CFB"/>
    <w:rsid w:val="00D3736A"/>
    <w:rsid w:val="00D37E2C"/>
    <w:rsid w:val="00D42159"/>
    <w:rsid w:val="00D4287A"/>
    <w:rsid w:val="00D44785"/>
    <w:rsid w:val="00D449AB"/>
    <w:rsid w:val="00D4660C"/>
    <w:rsid w:val="00D5032B"/>
    <w:rsid w:val="00D50952"/>
    <w:rsid w:val="00D50CFF"/>
    <w:rsid w:val="00D53813"/>
    <w:rsid w:val="00D53C58"/>
    <w:rsid w:val="00D55990"/>
    <w:rsid w:val="00D56013"/>
    <w:rsid w:val="00D56F79"/>
    <w:rsid w:val="00D63F7C"/>
    <w:rsid w:val="00D651DD"/>
    <w:rsid w:val="00D65729"/>
    <w:rsid w:val="00D661EA"/>
    <w:rsid w:val="00D674A5"/>
    <w:rsid w:val="00D67986"/>
    <w:rsid w:val="00D7000C"/>
    <w:rsid w:val="00D71420"/>
    <w:rsid w:val="00D72B6E"/>
    <w:rsid w:val="00D72FC0"/>
    <w:rsid w:val="00D7347B"/>
    <w:rsid w:val="00D7529D"/>
    <w:rsid w:val="00D76279"/>
    <w:rsid w:val="00D76599"/>
    <w:rsid w:val="00D80470"/>
    <w:rsid w:val="00D81A12"/>
    <w:rsid w:val="00D848AF"/>
    <w:rsid w:val="00D85E5B"/>
    <w:rsid w:val="00D87868"/>
    <w:rsid w:val="00D906E6"/>
    <w:rsid w:val="00D9347D"/>
    <w:rsid w:val="00D951C8"/>
    <w:rsid w:val="00D9630F"/>
    <w:rsid w:val="00D96F13"/>
    <w:rsid w:val="00D96FC6"/>
    <w:rsid w:val="00DA0082"/>
    <w:rsid w:val="00DA0F89"/>
    <w:rsid w:val="00DA2695"/>
    <w:rsid w:val="00DA4A07"/>
    <w:rsid w:val="00DA5A20"/>
    <w:rsid w:val="00DA65B5"/>
    <w:rsid w:val="00DA66E8"/>
    <w:rsid w:val="00DA71E0"/>
    <w:rsid w:val="00DB017F"/>
    <w:rsid w:val="00DB0BAD"/>
    <w:rsid w:val="00DB19C7"/>
    <w:rsid w:val="00DB1F39"/>
    <w:rsid w:val="00DB2713"/>
    <w:rsid w:val="00DB3253"/>
    <w:rsid w:val="00DB33C9"/>
    <w:rsid w:val="00DB346C"/>
    <w:rsid w:val="00DB43DB"/>
    <w:rsid w:val="00DB4699"/>
    <w:rsid w:val="00DB47A2"/>
    <w:rsid w:val="00DB47A9"/>
    <w:rsid w:val="00DB51BF"/>
    <w:rsid w:val="00DB6092"/>
    <w:rsid w:val="00DB7482"/>
    <w:rsid w:val="00DB7946"/>
    <w:rsid w:val="00DB79CD"/>
    <w:rsid w:val="00DC003D"/>
    <w:rsid w:val="00DC0175"/>
    <w:rsid w:val="00DC04FE"/>
    <w:rsid w:val="00DC1813"/>
    <w:rsid w:val="00DC1A3C"/>
    <w:rsid w:val="00DC2E69"/>
    <w:rsid w:val="00DC51D0"/>
    <w:rsid w:val="00DC67B4"/>
    <w:rsid w:val="00DC70D8"/>
    <w:rsid w:val="00DC7EB0"/>
    <w:rsid w:val="00DD052E"/>
    <w:rsid w:val="00DD0739"/>
    <w:rsid w:val="00DD0909"/>
    <w:rsid w:val="00DD1AA5"/>
    <w:rsid w:val="00DD50F4"/>
    <w:rsid w:val="00DD710B"/>
    <w:rsid w:val="00DE18F7"/>
    <w:rsid w:val="00DE2457"/>
    <w:rsid w:val="00DE3662"/>
    <w:rsid w:val="00DE3A7A"/>
    <w:rsid w:val="00DE5728"/>
    <w:rsid w:val="00DE6BB5"/>
    <w:rsid w:val="00DF07C9"/>
    <w:rsid w:val="00DF08D7"/>
    <w:rsid w:val="00DF09F4"/>
    <w:rsid w:val="00DF2BCC"/>
    <w:rsid w:val="00DF2F70"/>
    <w:rsid w:val="00DF3879"/>
    <w:rsid w:val="00DF404B"/>
    <w:rsid w:val="00DF590D"/>
    <w:rsid w:val="00DF59D8"/>
    <w:rsid w:val="00E01541"/>
    <w:rsid w:val="00E05486"/>
    <w:rsid w:val="00E071D7"/>
    <w:rsid w:val="00E07E09"/>
    <w:rsid w:val="00E10678"/>
    <w:rsid w:val="00E11063"/>
    <w:rsid w:val="00E12A47"/>
    <w:rsid w:val="00E12F4C"/>
    <w:rsid w:val="00E12F5F"/>
    <w:rsid w:val="00E14F3F"/>
    <w:rsid w:val="00E15943"/>
    <w:rsid w:val="00E15FA0"/>
    <w:rsid w:val="00E16D1E"/>
    <w:rsid w:val="00E17221"/>
    <w:rsid w:val="00E174E5"/>
    <w:rsid w:val="00E1758C"/>
    <w:rsid w:val="00E17EE2"/>
    <w:rsid w:val="00E215F1"/>
    <w:rsid w:val="00E21FFE"/>
    <w:rsid w:val="00E221AE"/>
    <w:rsid w:val="00E24595"/>
    <w:rsid w:val="00E37846"/>
    <w:rsid w:val="00E4057F"/>
    <w:rsid w:val="00E40C41"/>
    <w:rsid w:val="00E41524"/>
    <w:rsid w:val="00E428FE"/>
    <w:rsid w:val="00E429BD"/>
    <w:rsid w:val="00E42E3D"/>
    <w:rsid w:val="00E43485"/>
    <w:rsid w:val="00E44A6D"/>
    <w:rsid w:val="00E45DCB"/>
    <w:rsid w:val="00E46B85"/>
    <w:rsid w:val="00E47D09"/>
    <w:rsid w:val="00E50952"/>
    <w:rsid w:val="00E51964"/>
    <w:rsid w:val="00E51CF5"/>
    <w:rsid w:val="00E52661"/>
    <w:rsid w:val="00E527AC"/>
    <w:rsid w:val="00E5522B"/>
    <w:rsid w:val="00E55A75"/>
    <w:rsid w:val="00E5752D"/>
    <w:rsid w:val="00E627B5"/>
    <w:rsid w:val="00E632C2"/>
    <w:rsid w:val="00E650CA"/>
    <w:rsid w:val="00E71B3D"/>
    <w:rsid w:val="00E73FFC"/>
    <w:rsid w:val="00E74D1E"/>
    <w:rsid w:val="00E74FE7"/>
    <w:rsid w:val="00E752B9"/>
    <w:rsid w:val="00E77976"/>
    <w:rsid w:val="00E82836"/>
    <w:rsid w:val="00E83B45"/>
    <w:rsid w:val="00E83C5A"/>
    <w:rsid w:val="00E83CD3"/>
    <w:rsid w:val="00E85349"/>
    <w:rsid w:val="00E86B51"/>
    <w:rsid w:val="00E86DD9"/>
    <w:rsid w:val="00E90138"/>
    <w:rsid w:val="00E90CB3"/>
    <w:rsid w:val="00E91631"/>
    <w:rsid w:val="00E92B1C"/>
    <w:rsid w:val="00E92CAF"/>
    <w:rsid w:val="00E937C9"/>
    <w:rsid w:val="00E95260"/>
    <w:rsid w:val="00E96899"/>
    <w:rsid w:val="00E9773D"/>
    <w:rsid w:val="00EA0A89"/>
    <w:rsid w:val="00EA1306"/>
    <w:rsid w:val="00EA1EBE"/>
    <w:rsid w:val="00EA213B"/>
    <w:rsid w:val="00EA35DC"/>
    <w:rsid w:val="00EA4418"/>
    <w:rsid w:val="00EA4AB9"/>
    <w:rsid w:val="00EA6A20"/>
    <w:rsid w:val="00EA72A6"/>
    <w:rsid w:val="00EA7E83"/>
    <w:rsid w:val="00EB14FA"/>
    <w:rsid w:val="00EB2CD8"/>
    <w:rsid w:val="00EB3297"/>
    <w:rsid w:val="00EB35C8"/>
    <w:rsid w:val="00EB394D"/>
    <w:rsid w:val="00EB6528"/>
    <w:rsid w:val="00EB65C9"/>
    <w:rsid w:val="00EB7849"/>
    <w:rsid w:val="00EB78A4"/>
    <w:rsid w:val="00EC23B4"/>
    <w:rsid w:val="00EC3C1F"/>
    <w:rsid w:val="00EC40E5"/>
    <w:rsid w:val="00EC4629"/>
    <w:rsid w:val="00EC5160"/>
    <w:rsid w:val="00EC63F0"/>
    <w:rsid w:val="00EC772E"/>
    <w:rsid w:val="00ED0792"/>
    <w:rsid w:val="00ED0ABC"/>
    <w:rsid w:val="00ED20B8"/>
    <w:rsid w:val="00ED26D5"/>
    <w:rsid w:val="00ED4873"/>
    <w:rsid w:val="00EE1035"/>
    <w:rsid w:val="00EE19A9"/>
    <w:rsid w:val="00EE2246"/>
    <w:rsid w:val="00EE2565"/>
    <w:rsid w:val="00EE34E3"/>
    <w:rsid w:val="00EE5259"/>
    <w:rsid w:val="00EF4781"/>
    <w:rsid w:val="00EF5857"/>
    <w:rsid w:val="00EF71A5"/>
    <w:rsid w:val="00EF7FE6"/>
    <w:rsid w:val="00F00313"/>
    <w:rsid w:val="00F018A5"/>
    <w:rsid w:val="00F01A02"/>
    <w:rsid w:val="00F02141"/>
    <w:rsid w:val="00F02EF0"/>
    <w:rsid w:val="00F032F8"/>
    <w:rsid w:val="00F0460E"/>
    <w:rsid w:val="00F04F15"/>
    <w:rsid w:val="00F05B18"/>
    <w:rsid w:val="00F06820"/>
    <w:rsid w:val="00F106D9"/>
    <w:rsid w:val="00F10A09"/>
    <w:rsid w:val="00F13450"/>
    <w:rsid w:val="00F1355B"/>
    <w:rsid w:val="00F13873"/>
    <w:rsid w:val="00F14094"/>
    <w:rsid w:val="00F15608"/>
    <w:rsid w:val="00F15BC0"/>
    <w:rsid w:val="00F15F52"/>
    <w:rsid w:val="00F16486"/>
    <w:rsid w:val="00F1781D"/>
    <w:rsid w:val="00F20187"/>
    <w:rsid w:val="00F21BA9"/>
    <w:rsid w:val="00F22873"/>
    <w:rsid w:val="00F2326D"/>
    <w:rsid w:val="00F239C4"/>
    <w:rsid w:val="00F2574D"/>
    <w:rsid w:val="00F25800"/>
    <w:rsid w:val="00F25BA4"/>
    <w:rsid w:val="00F2654E"/>
    <w:rsid w:val="00F26954"/>
    <w:rsid w:val="00F2739E"/>
    <w:rsid w:val="00F31D79"/>
    <w:rsid w:val="00F34902"/>
    <w:rsid w:val="00F413F3"/>
    <w:rsid w:val="00F4482A"/>
    <w:rsid w:val="00F46D54"/>
    <w:rsid w:val="00F47934"/>
    <w:rsid w:val="00F51509"/>
    <w:rsid w:val="00F517C7"/>
    <w:rsid w:val="00F51EE4"/>
    <w:rsid w:val="00F53A16"/>
    <w:rsid w:val="00F55337"/>
    <w:rsid w:val="00F55655"/>
    <w:rsid w:val="00F56924"/>
    <w:rsid w:val="00F6237C"/>
    <w:rsid w:val="00F62F85"/>
    <w:rsid w:val="00F637DA"/>
    <w:rsid w:val="00F65338"/>
    <w:rsid w:val="00F662B7"/>
    <w:rsid w:val="00F6720C"/>
    <w:rsid w:val="00F67A5E"/>
    <w:rsid w:val="00F71729"/>
    <w:rsid w:val="00F71C8D"/>
    <w:rsid w:val="00F72712"/>
    <w:rsid w:val="00F73312"/>
    <w:rsid w:val="00F74320"/>
    <w:rsid w:val="00F74538"/>
    <w:rsid w:val="00F749E7"/>
    <w:rsid w:val="00F74CD2"/>
    <w:rsid w:val="00F75E61"/>
    <w:rsid w:val="00F7647A"/>
    <w:rsid w:val="00F76B56"/>
    <w:rsid w:val="00F83FBB"/>
    <w:rsid w:val="00F85478"/>
    <w:rsid w:val="00F867B3"/>
    <w:rsid w:val="00F8704B"/>
    <w:rsid w:val="00F87367"/>
    <w:rsid w:val="00F873E8"/>
    <w:rsid w:val="00F90633"/>
    <w:rsid w:val="00F90D37"/>
    <w:rsid w:val="00F91CB5"/>
    <w:rsid w:val="00F91DF5"/>
    <w:rsid w:val="00F92BED"/>
    <w:rsid w:val="00F937E4"/>
    <w:rsid w:val="00F937FA"/>
    <w:rsid w:val="00F95B28"/>
    <w:rsid w:val="00F97CE3"/>
    <w:rsid w:val="00FA00B9"/>
    <w:rsid w:val="00FA00FA"/>
    <w:rsid w:val="00FA0BF0"/>
    <w:rsid w:val="00FA1F02"/>
    <w:rsid w:val="00FA543A"/>
    <w:rsid w:val="00FA5704"/>
    <w:rsid w:val="00FA6618"/>
    <w:rsid w:val="00FB0D32"/>
    <w:rsid w:val="00FB1C55"/>
    <w:rsid w:val="00FB2CE1"/>
    <w:rsid w:val="00FB312F"/>
    <w:rsid w:val="00FB32BE"/>
    <w:rsid w:val="00FB3532"/>
    <w:rsid w:val="00FB3592"/>
    <w:rsid w:val="00FB7440"/>
    <w:rsid w:val="00FC05EA"/>
    <w:rsid w:val="00FC1F1D"/>
    <w:rsid w:val="00FC262C"/>
    <w:rsid w:val="00FC30F5"/>
    <w:rsid w:val="00FC3F05"/>
    <w:rsid w:val="00FC462F"/>
    <w:rsid w:val="00FC5472"/>
    <w:rsid w:val="00FC5933"/>
    <w:rsid w:val="00FC6692"/>
    <w:rsid w:val="00FC7E6D"/>
    <w:rsid w:val="00FD16E3"/>
    <w:rsid w:val="00FD25B9"/>
    <w:rsid w:val="00FD2C92"/>
    <w:rsid w:val="00FD54BB"/>
    <w:rsid w:val="00FD7AB7"/>
    <w:rsid w:val="00FE0557"/>
    <w:rsid w:val="00FE1D0F"/>
    <w:rsid w:val="00FE244A"/>
    <w:rsid w:val="00FE293C"/>
    <w:rsid w:val="00FE2B1C"/>
    <w:rsid w:val="00FE3CE2"/>
    <w:rsid w:val="00FE54E2"/>
    <w:rsid w:val="00FE5AD9"/>
    <w:rsid w:val="00FE6436"/>
    <w:rsid w:val="00FE6FAC"/>
    <w:rsid w:val="00FE72A1"/>
    <w:rsid w:val="00FE7ADE"/>
    <w:rsid w:val="00FF1091"/>
    <w:rsid w:val="00FF1586"/>
    <w:rsid w:val="00FF2BEF"/>
    <w:rsid w:val="00FF30C9"/>
    <w:rsid w:val="00FF499B"/>
    <w:rsid w:val="00FF666B"/>
    <w:rsid w:val="00FF6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uiPriority="9" w:qFormat="1"/>
    <w:lsdException w:name="heading 4" w:semiHidden="0" w:uiPriority="9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22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2418E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2"/>
    <w:link w:val="1Char"/>
    <w:uiPriority w:val="99"/>
    <w:qFormat/>
    <w:rsid w:val="00B073D3"/>
    <w:pPr>
      <w:keepNext/>
      <w:widowControl/>
      <w:tabs>
        <w:tab w:val="left" w:pos="630"/>
      </w:tabs>
      <w:autoSpaceDE w:val="0"/>
      <w:autoSpaceDN w:val="0"/>
      <w:spacing w:before="240" w:after="240"/>
      <w:ind w:left="431" w:hanging="431"/>
      <w:outlineLvl w:val="0"/>
    </w:pPr>
    <w:rPr>
      <w:rFonts w:ascii="Arial" w:eastAsia="黑体" w:hAnsi="Arial"/>
      <w:b/>
      <w:kern w:val="0"/>
      <w:sz w:val="32"/>
      <w:szCs w:val="36"/>
    </w:rPr>
  </w:style>
  <w:style w:type="paragraph" w:styleId="2">
    <w:name w:val="heading 2"/>
    <w:basedOn w:val="a"/>
    <w:next w:val="3"/>
    <w:link w:val="2Char"/>
    <w:uiPriority w:val="99"/>
    <w:qFormat/>
    <w:rsid w:val="00B073D3"/>
    <w:pPr>
      <w:keepNext/>
      <w:widowControl/>
      <w:tabs>
        <w:tab w:val="left" w:pos="630"/>
        <w:tab w:val="left" w:pos="774"/>
      </w:tabs>
      <w:autoSpaceDE w:val="0"/>
      <w:autoSpaceDN w:val="0"/>
      <w:spacing w:before="240" w:after="240"/>
      <w:ind w:left="578" w:hanging="578"/>
      <w:outlineLvl w:val="1"/>
    </w:pPr>
    <w:rPr>
      <w:rFonts w:ascii="Arial" w:eastAsia="黑体" w:hAnsi="Arial"/>
      <w:kern w:val="0"/>
      <w:sz w:val="24"/>
      <w:szCs w:val="24"/>
    </w:rPr>
  </w:style>
  <w:style w:type="paragraph" w:styleId="3">
    <w:name w:val="heading 3"/>
    <w:basedOn w:val="a"/>
    <w:next w:val="4"/>
    <w:link w:val="3Char"/>
    <w:uiPriority w:val="9"/>
    <w:qFormat/>
    <w:rsid w:val="00B073D3"/>
    <w:pPr>
      <w:keepNext/>
      <w:widowControl/>
      <w:tabs>
        <w:tab w:val="left" w:pos="630"/>
        <w:tab w:val="left" w:pos="918"/>
      </w:tabs>
      <w:autoSpaceDE w:val="0"/>
      <w:autoSpaceDN w:val="0"/>
      <w:spacing w:before="240" w:after="240"/>
      <w:ind w:left="720" w:hanging="720"/>
      <w:outlineLvl w:val="2"/>
    </w:pPr>
    <w:rPr>
      <w:rFonts w:ascii="Arial" w:eastAsia="黑体" w:hAnsi="Arial"/>
      <w:kern w:val="0"/>
      <w:sz w:val="24"/>
      <w:szCs w:val="24"/>
    </w:rPr>
  </w:style>
  <w:style w:type="paragraph" w:styleId="4">
    <w:name w:val="heading 4"/>
    <w:basedOn w:val="a"/>
    <w:next w:val="a0"/>
    <w:link w:val="4Char"/>
    <w:uiPriority w:val="9"/>
    <w:qFormat/>
    <w:rsid w:val="00B073D3"/>
    <w:pPr>
      <w:keepNext/>
      <w:widowControl/>
      <w:tabs>
        <w:tab w:val="left" w:pos="630"/>
        <w:tab w:val="left" w:pos="765"/>
      </w:tabs>
      <w:autoSpaceDE w:val="0"/>
      <w:autoSpaceDN w:val="0"/>
      <w:spacing w:before="160" w:after="160"/>
      <w:ind w:left="1134" w:hanging="680"/>
      <w:outlineLvl w:val="3"/>
    </w:pPr>
    <w:rPr>
      <w:rFonts w:ascii="Arial" w:eastAsia="黑体" w:hAnsi="Arial"/>
      <w:kern w:val="0"/>
      <w:szCs w:val="21"/>
    </w:rPr>
  </w:style>
  <w:style w:type="paragraph" w:styleId="5">
    <w:name w:val="heading 5"/>
    <w:basedOn w:val="a"/>
    <w:next w:val="a0"/>
    <w:link w:val="5Char"/>
    <w:uiPriority w:val="99"/>
    <w:qFormat/>
    <w:rsid w:val="00B073D3"/>
    <w:pPr>
      <w:keepNext/>
      <w:widowControl/>
      <w:tabs>
        <w:tab w:val="left" w:pos="630"/>
        <w:tab w:val="left" w:pos="765"/>
      </w:tabs>
      <w:autoSpaceDE w:val="0"/>
      <w:autoSpaceDN w:val="0"/>
      <w:spacing w:line="360" w:lineRule="auto"/>
      <w:ind w:left="1134" w:hanging="680"/>
      <w:jc w:val="left"/>
      <w:outlineLvl w:val="4"/>
    </w:pPr>
    <w:rPr>
      <w:rFonts w:ascii="Arial" w:eastAsia="黑体" w:hAnsi="Arial"/>
      <w:kern w:val="0"/>
      <w:szCs w:val="21"/>
    </w:rPr>
  </w:style>
  <w:style w:type="paragraph" w:styleId="6">
    <w:name w:val="heading 6"/>
    <w:basedOn w:val="a"/>
    <w:link w:val="6Char"/>
    <w:uiPriority w:val="99"/>
    <w:qFormat/>
    <w:rsid w:val="00B073D3"/>
    <w:pPr>
      <w:widowControl/>
      <w:tabs>
        <w:tab w:val="left" w:pos="630"/>
        <w:tab w:val="left" w:pos="765"/>
      </w:tabs>
      <w:autoSpaceDE w:val="0"/>
      <w:autoSpaceDN w:val="0"/>
      <w:adjustRightInd w:val="0"/>
      <w:spacing w:line="360" w:lineRule="auto"/>
      <w:ind w:left="1134" w:hanging="680"/>
      <w:jc w:val="left"/>
      <w:outlineLvl w:val="5"/>
    </w:pPr>
    <w:rPr>
      <w:rFonts w:ascii="Arial" w:eastAsia="黑体" w:hAnsi="Arial"/>
      <w:kern w:val="0"/>
      <w:szCs w:val="21"/>
    </w:rPr>
  </w:style>
  <w:style w:type="paragraph" w:styleId="7">
    <w:name w:val="heading 7"/>
    <w:basedOn w:val="a"/>
    <w:link w:val="7Char"/>
    <w:uiPriority w:val="99"/>
    <w:qFormat/>
    <w:rsid w:val="00B073D3"/>
    <w:pPr>
      <w:widowControl/>
      <w:tabs>
        <w:tab w:val="left" w:pos="630"/>
        <w:tab w:val="left" w:pos="765"/>
      </w:tabs>
      <w:autoSpaceDE w:val="0"/>
      <w:autoSpaceDN w:val="0"/>
      <w:adjustRightInd w:val="0"/>
      <w:spacing w:line="360" w:lineRule="auto"/>
      <w:ind w:left="1134" w:hanging="680"/>
      <w:jc w:val="left"/>
      <w:outlineLvl w:val="6"/>
    </w:pPr>
    <w:rPr>
      <w:rFonts w:ascii="Arial" w:eastAsia="黑体" w:hAnsi="Arial"/>
      <w:kern w:val="0"/>
      <w:szCs w:val="21"/>
    </w:rPr>
  </w:style>
  <w:style w:type="paragraph" w:styleId="8">
    <w:name w:val="heading 8"/>
    <w:basedOn w:val="a"/>
    <w:next w:val="a"/>
    <w:link w:val="8Char"/>
    <w:uiPriority w:val="99"/>
    <w:qFormat/>
    <w:rsid w:val="00B073D3"/>
    <w:pPr>
      <w:keepNext/>
      <w:keepLines/>
      <w:tabs>
        <w:tab w:val="left" w:pos="630"/>
        <w:tab w:val="left" w:pos="1638"/>
      </w:tabs>
      <w:autoSpaceDE w:val="0"/>
      <w:autoSpaceDN w:val="0"/>
      <w:adjustRightInd w:val="0"/>
      <w:spacing w:before="240" w:after="64" w:line="320" w:lineRule="auto"/>
      <w:ind w:left="1638" w:hanging="1440"/>
      <w:jc w:val="left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basedOn w:val="a"/>
    <w:next w:val="a"/>
    <w:link w:val="9Char"/>
    <w:uiPriority w:val="99"/>
    <w:qFormat/>
    <w:rsid w:val="00B073D3"/>
    <w:pPr>
      <w:keepNext/>
      <w:keepLines/>
      <w:tabs>
        <w:tab w:val="left" w:pos="630"/>
        <w:tab w:val="left" w:pos="1782"/>
      </w:tabs>
      <w:autoSpaceDE w:val="0"/>
      <w:autoSpaceDN w:val="0"/>
      <w:adjustRightInd w:val="0"/>
      <w:spacing w:before="240" w:after="64" w:line="320" w:lineRule="auto"/>
      <w:ind w:left="1782" w:hanging="1584"/>
      <w:jc w:val="left"/>
      <w:outlineLvl w:val="8"/>
    </w:pPr>
    <w:rPr>
      <w:rFonts w:ascii="Arial" w:eastAsia="黑体" w:hAnsi="Arial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B073D3"/>
    <w:rPr>
      <w:rFonts w:ascii="Arial" w:eastAsia="黑体" w:hAnsi="Arial" w:cs="Times New Roman"/>
      <w:b/>
      <w:kern w:val="0"/>
      <w:sz w:val="36"/>
      <w:szCs w:val="36"/>
    </w:rPr>
  </w:style>
  <w:style w:type="character" w:customStyle="1" w:styleId="2Char">
    <w:name w:val="标题 2 Char"/>
    <w:basedOn w:val="a1"/>
    <w:link w:val="2"/>
    <w:uiPriority w:val="99"/>
    <w:locked/>
    <w:rsid w:val="00B073D3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1"/>
    <w:link w:val="3"/>
    <w:uiPriority w:val="9"/>
    <w:locked/>
    <w:rsid w:val="00B073D3"/>
    <w:rPr>
      <w:rFonts w:ascii="Arial" w:eastAsia="黑体" w:hAnsi="Arial" w:cs="Times New Roman"/>
      <w:kern w:val="0"/>
      <w:sz w:val="24"/>
      <w:szCs w:val="24"/>
    </w:rPr>
  </w:style>
  <w:style w:type="character" w:customStyle="1" w:styleId="4Char">
    <w:name w:val="标题 4 Char"/>
    <w:basedOn w:val="a1"/>
    <w:link w:val="4"/>
    <w:uiPriority w:val="9"/>
    <w:locked/>
    <w:rsid w:val="00B073D3"/>
    <w:rPr>
      <w:rFonts w:ascii="Arial" w:eastAsia="黑体" w:hAnsi="Arial" w:cs="Times New Roman"/>
      <w:kern w:val="0"/>
      <w:sz w:val="21"/>
      <w:szCs w:val="21"/>
    </w:rPr>
  </w:style>
  <w:style w:type="character" w:customStyle="1" w:styleId="5Char">
    <w:name w:val="标题 5 Char"/>
    <w:basedOn w:val="a1"/>
    <w:link w:val="5"/>
    <w:uiPriority w:val="99"/>
    <w:locked/>
    <w:rsid w:val="00B073D3"/>
    <w:rPr>
      <w:rFonts w:ascii="Arial" w:eastAsia="黑体" w:hAnsi="Arial" w:cs="Times New Roman"/>
      <w:kern w:val="0"/>
      <w:sz w:val="21"/>
      <w:szCs w:val="21"/>
    </w:rPr>
  </w:style>
  <w:style w:type="character" w:customStyle="1" w:styleId="6Char">
    <w:name w:val="标题 6 Char"/>
    <w:basedOn w:val="a1"/>
    <w:link w:val="6"/>
    <w:uiPriority w:val="99"/>
    <w:locked/>
    <w:rsid w:val="00B073D3"/>
    <w:rPr>
      <w:rFonts w:ascii="Arial" w:eastAsia="黑体" w:hAnsi="Arial" w:cs="Times New Roman"/>
      <w:kern w:val="0"/>
      <w:sz w:val="21"/>
      <w:szCs w:val="21"/>
    </w:rPr>
  </w:style>
  <w:style w:type="character" w:customStyle="1" w:styleId="7Char">
    <w:name w:val="标题 7 Char"/>
    <w:basedOn w:val="a1"/>
    <w:link w:val="7"/>
    <w:uiPriority w:val="99"/>
    <w:locked/>
    <w:rsid w:val="00B073D3"/>
    <w:rPr>
      <w:rFonts w:ascii="Arial" w:eastAsia="黑体" w:hAnsi="Arial" w:cs="Times New Roman"/>
      <w:kern w:val="0"/>
      <w:sz w:val="21"/>
      <w:szCs w:val="21"/>
    </w:rPr>
  </w:style>
  <w:style w:type="character" w:customStyle="1" w:styleId="8Char">
    <w:name w:val="标题 8 Char"/>
    <w:basedOn w:val="a1"/>
    <w:link w:val="8"/>
    <w:uiPriority w:val="99"/>
    <w:locked/>
    <w:rsid w:val="00B073D3"/>
    <w:rPr>
      <w:rFonts w:ascii="Arial" w:eastAsia="黑体" w:hAnsi="Arial" w:cs="Times New Roman"/>
      <w:kern w:val="0"/>
      <w:sz w:val="20"/>
      <w:szCs w:val="20"/>
    </w:rPr>
  </w:style>
  <w:style w:type="character" w:customStyle="1" w:styleId="9Char">
    <w:name w:val="标题 9 Char"/>
    <w:basedOn w:val="a1"/>
    <w:link w:val="9"/>
    <w:uiPriority w:val="99"/>
    <w:locked/>
    <w:rsid w:val="00B073D3"/>
    <w:rPr>
      <w:rFonts w:ascii="Arial" w:eastAsia="黑体" w:hAnsi="Arial" w:cs="Times New Roman"/>
      <w:kern w:val="0"/>
      <w:sz w:val="20"/>
      <w:szCs w:val="20"/>
    </w:rPr>
  </w:style>
  <w:style w:type="paragraph" w:styleId="a4">
    <w:name w:val="Body Text"/>
    <w:basedOn w:val="a"/>
    <w:link w:val="Char"/>
    <w:uiPriority w:val="99"/>
    <w:semiHidden/>
    <w:rsid w:val="00B073D3"/>
    <w:pPr>
      <w:spacing w:after="120"/>
    </w:pPr>
  </w:style>
  <w:style w:type="character" w:customStyle="1" w:styleId="Char">
    <w:name w:val="正文文本 Char"/>
    <w:basedOn w:val="a1"/>
    <w:link w:val="a4"/>
    <w:uiPriority w:val="99"/>
    <w:semiHidden/>
    <w:locked/>
    <w:rsid w:val="00B073D3"/>
    <w:rPr>
      <w:rFonts w:ascii="Calibri" w:eastAsia="宋体" w:hAnsi="Calibri" w:cs="Times New Roman"/>
    </w:rPr>
  </w:style>
  <w:style w:type="paragraph" w:styleId="a0">
    <w:name w:val="Body Text First Indent"/>
    <w:basedOn w:val="a4"/>
    <w:link w:val="Char0"/>
    <w:uiPriority w:val="99"/>
    <w:semiHidden/>
    <w:rsid w:val="00B073D3"/>
    <w:pPr>
      <w:ind w:firstLineChars="100" w:firstLine="420"/>
    </w:pPr>
  </w:style>
  <w:style w:type="character" w:customStyle="1" w:styleId="Char0">
    <w:name w:val="正文首行缩进 Char"/>
    <w:basedOn w:val="Char"/>
    <w:link w:val="a0"/>
    <w:uiPriority w:val="99"/>
    <w:semiHidden/>
    <w:locked/>
    <w:rsid w:val="00B073D3"/>
    <w:rPr>
      <w:rFonts w:ascii="Calibri" w:eastAsia="宋体" w:hAnsi="Calibri" w:cs="Times New Roman"/>
    </w:rPr>
  </w:style>
  <w:style w:type="paragraph" w:styleId="70">
    <w:name w:val="toc 7"/>
    <w:basedOn w:val="a"/>
    <w:next w:val="a"/>
    <w:uiPriority w:val="39"/>
    <w:rsid w:val="00B073D3"/>
    <w:pPr>
      <w:ind w:leftChars="1200" w:left="2520"/>
    </w:pPr>
    <w:rPr>
      <w:rFonts w:cs="黑体"/>
    </w:rPr>
  </w:style>
  <w:style w:type="paragraph" w:styleId="a5">
    <w:name w:val="List Bullet"/>
    <w:basedOn w:val="a"/>
    <w:uiPriority w:val="99"/>
    <w:rsid w:val="00B073D3"/>
    <w:pPr>
      <w:tabs>
        <w:tab w:val="left" w:pos="1134"/>
      </w:tabs>
      <w:autoSpaceDE w:val="0"/>
      <w:autoSpaceDN w:val="0"/>
      <w:adjustRightInd w:val="0"/>
      <w:spacing w:line="360" w:lineRule="auto"/>
      <w:ind w:leftChars="200" w:left="400"/>
      <w:jc w:val="left"/>
    </w:pPr>
    <w:rPr>
      <w:rFonts w:ascii="Arial" w:hAnsi="Arial"/>
      <w:kern w:val="0"/>
      <w:szCs w:val="21"/>
    </w:rPr>
  </w:style>
  <w:style w:type="paragraph" w:styleId="a6">
    <w:name w:val="Document Map"/>
    <w:basedOn w:val="a"/>
    <w:link w:val="Char1"/>
    <w:uiPriority w:val="99"/>
    <w:semiHidden/>
    <w:rsid w:val="00B073D3"/>
    <w:rPr>
      <w:rFonts w:ascii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locked/>
    <w:rsid w:val="00B073D3"/>
    <w:rPr>
      <w:rFonts w:ascii="宋体" w:hAnsi="Calibri" w:cs="Times New Roman"/>
      <w:kern w:val="2"/>
      <w:sz w:val="18"/>
      <w:szCs w:val="18"/>
    </w:rPr>
  </w:style>
  <w:style w:type="paragraph" w:styleId="50">
    <w:name w:val="toc 5"/>
    <w:basedOn w:val="a"/>
    <w:next w:val="a"/>
    <w:uiPriority w:val="39"/>
    <w:rsid w:val="00B073D3"/>
    <w:pPr>
      <w:ind w:leftChars="800" w:left="1680"/>
    </w:pPr>
    <w:rPr>
      <w:rFonts w:cs="黑体"/>
    </w:rPr>
  </w:style>
  <w:style w:type="paragraph" w:styleId="30">
    <w:name w:val="toc 3"/>
    <w:basedOn w:val="a"/>
    <w:next w:val="a"/>
    <w:uiPriority w:val="39"/>
    <w:rsid w:val="00B073D3"/>
    <w:pPr>
      <w:ind w:leftChars="400" w:left="840"/>
    </w:pPr>
  </w:style>
  <w:style w:type="paragraph" w:styleId="80">
    <w:name w:val="toc 8"/>
    <w:basedOn w:val="a"/>
    <w:next w:val="a"/>
    <w:uiPriority w:val="39"/>
    <w:rsid w:val="00B073D3"/>
    <w:pPr>
      <w:ind w:leftChars="1400" w:left="2940"/>
    </w:pPr>
    <w:rPr>
      <w:rFonts w:cs="黑体"/>
    </w:rPr>
  </w:style>
  <w:style w:type="paragraph" w:styleId="a7">
    <w:name w:val="Balloon Text"/>
    <w:basedOn w:val="a"/>
    <w:link w:val="Char2"/>
    <w:uiPriority w:val="99"/>
    <w:semiHidden/>
    <w:rsid w:val="00B073D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locked/>
    <w:rsid w:val="00B073D3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3"/>
    <w:uiPriority w:val="99"/>
    <w:rsid w:val="00B073D3"/>
    <w:pPr>
      <w:tabs>
        <w:tab w:val="center" w:pos="4153"/>
        <w:tab w:val="right" w:pos="8306"/>
      </w:tabs>
      <w:snapToGrid w:val="0"/>
      <w:jc w:val="left"/>
    </w:pPr>
    <w:rPr>
      <w:rFonts w:cs="黑体"/>
      <w:sz w:val="18"/>
      <w:szCs w:val="18"/>
    </w:rPr>
  </w:style>
  <w:style w:type="character" w:customStyle="1" w:styleId="Char3">
    <w:name w:val="页脚 Char"/>
    <w:basedOn w:val="a1"/>
    <w:link w:val="a8"/>
    <w:uiPriority w:val="99"/>
    <w:locked/>
    <w:rsid w:val="00B073D3"/>
    <w:rPr>
      <w:rFonts w:cs="Times New Roman"/>
      <w:sz w:val="18"/>
      <w:szCs w:val="18"/>
    </w:rPr>
  </w:style>
  <w:style w:type="paragraph" w:styleId="a9">
    <w:name w:val="header"/>
    <w:basedOn w:val="a"/>
    <w:link w:val="Char4"/>
    <w:uiPriority w:val="99"/>
    <w:rsid w:val="00B07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黑体"/>
      <w:sz w:val="18"/>
      <w:szCs w:val="18"/>
    </w:rPr>
  </w:style>
  <w:style w:type="character" w:customStyle="1" w:styleId="Char4">
    <w:name w:val="页眉 Char"/>
    <w:basedOn w:val="a1"/>
    <w:link w:val="a9"/>
    <w:uiPriority w:val="99"/>
    <w:locked/>
    <w:rsid w:val="00B073D3"/>
    <w:rPr>
      <w:rFonts w:cs="Times New Roman"/>
      <w:sz w:val="18"/>
      <w:szCs w:val="18"/>
    </w:rPr>
  </w:style>
  <w:style w:type="paragraph" w:styleId="10">
    <w:name w:val="toc 1"/>
    <w:basedOn w:val="a"/>
    <w:next w:val="a"/>
    <w:uiPriority w:val="39"/>
    <w:rsid w:val="00B073D3"/>
  </w:style>
  <w:style w:type="paragraph" w:styleId="40">
    <w:name w:val="toc 4"/>
    <w:basedOn w:val="a"/>
    <w:next w:val="a"/>
    <w:uiPriority w:val="39"/>
    <w:rsid w:val="00B073D3"/>
    <w:pPr>
      <w:ind w:leftChars="600" w:left="1260"/>
    </w:pPr>
    <w:rPr>
      <w:rFonts w:cs="黑体"/>
    </w:rPr>
  </w:style>
  <w:style w:type="paragraph" w:styleId="60">
    <w:name w:val="toc 6"/>
    <w:basedOn w:val="a"/>
    <w:next w:val="a"/>
    <w:uiPriority w:val="39"/>
    <w:rsid w:val="00B073D3"/>
    <w:pPr>
      <w:ind w:leftChars="1000" w:left="2100"/>
    </w:pPr>
    <w:rPr>
      <w:rFonts w:cs="黑体"/>
    </w:rPr>
  </w:style>
  <w:style w:type="paragraph" w:styleId="20">
    <w:name w:val="toc 2"/>
    <w:basedOn w:val="a"/>
    <w:next w:val="a"/>
    <w:uiPriority w:val="39"/>
    <w:rsid w:val="00B073D3"/>
    <w:pPr>
      <w:ind w:leftChars="200" w:left="420"/>
    </w:pPr>
  </w:style>
  <w:style w:type="paragraph" w:styleId="90">
    <w:name w:val="toc 9"/>
    <w:basedOn w:val="a"/>
    <w:next w:val="a"/>
    <w:uiPriority w:val="39"/>
    <w:rsid w:val="00B073D3"/>
    <w:pPr>
      <w:ind w:leftChars="1600" w:left="3360"/>
    </w:pPr>
    <w:rPr>
      <w:rFonts w:cs="黑体"/>
    </w:rPr>
  </w:style>
  <w:style w:type="paragraph" w:styleId="HTML">
    <w:name w:val="HTML Preformatted"/>
    <w:basedOn w:val="a"/>
    <w:link w:val="HTMLChar"/>
    <w:uiPriority w:val="99"/>
    <w:semiHidden/>
    <w:rsid w:val="00B073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locked/>
    <w:rsid w:val="00B073D3"/>
    <w:rPr>
      <w:rFonts w:ascii="宋体" w:eastAsia="宋体" w:cs="宋体"/>
      <w:sz w:val="24"/>
      <w:szCs w:val="24"/>
    </w:rPr>
  </w:style>
  <w:style w:type="character" w:styleId="aa">
    <w:name w:val="page number"/>
    <w:basedOn w:val="a1"/>
    <w:uiPriority w:val="99"/>
    <w:rsid w:val="00B073D3"/>
    <w:rPr>
      <w:rFonts w:cs="Times New Roman"/>
    </w:rPr>
  </w:style>
  <w:style w:type="character" w:styleId="ab">
    <w:name w:val="FollowedHyperlink"/>
    <w:basedOn w:val="a1"/>
    <w:uiPriority w:val="99"/>
    <w:semiHidden/>
    <w:rsid w:val="00B073D3"/>
    <w:rPr>
      <w:rFonts w:cs="Times New Roman"/>
      <w:color w:val="800080"/>
      <w:u w:val="single"/>
    </w:rPr>
  </w:style>
  <w:style w:type="character" w:styleId="ac">
    <w:name w:val="Hyperlink"/>
    <w:basedOn w:val="a1"/>
    <w:uiPriority w:val="99"/>
    <w:rsid w:val="00B073D3"/>
    <w:rPr>
      <w:rFonts w:cs="Times New Roman"/>
      <w:color w:val="0000FF"/>
      <w:u w:val="single"/>
    </w:rPr>
  </w:style>
  <w:style w:type="paragraph" w:customStyle="1" w:styleId="11">
    <w:name w:val="列出段落1"/>
    <w:basedOn w:val="a"/>
    <w:uiPriority w:val="99"/>
    <w:rsid w:val="00B073D3"/>
    <w:pPr>
      <w:ind w:firstLineChars="200" w:firstLine="420"/>
    </w:pPr>
  </w:style>
  <w:style w:type="paragraph" w:styleId="ad">
    <w:name w:val="List Paragraph"/>
    <w:basedOn w:val="a"/>
    <w:uiPriority w:val="99"/>
    <w:qFormat/>
    <w:rsid w:val="00AA3BBE"/>
    <w:pPr>
      <w:ind w:firstLineChars="200" w:firstLine="420"/>
    </w:pPr>
    <w:rPr>
      <w:rFonts w:ascii="Times New Roman" w:hAnsi="Times New Roman"/>
      <w:szCs w:val="24"/>
    </w:rPr>
  </w:style>
  <w:style w:type="table" w:styleId="ae">
    <w:name w:val="Table Grid"/>
    <w:basedOn w:val="a2"/>
    <w:uiPriority w:val="99"/>
    <w:locked/>
    <w:rsid w:val="007123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浅色底纹1"/>
    <w:uiPriority w:val="99"/>
    <w:rsid w:val="006D084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ate"/>
    <w:basedOn w:val="a"/>
    <w:next w:val="a"/>
    <w:link w:val="Char5"/>
    <w:uiPriority w:val="99"/>
    <w:semiHidden/>
    <w:unhideWhenUsed/>
    <w:locked/>
    <w:rsid w:val="00100CE3"/>
    <w:pPr>
      <w:ind w:leftChars="2500" w:left="100"/>
    </w:pPr>
  </w:style>
  <w:style w:type="character" w:customStyle="1" w:styleId="Char5">
    <w:name w:val="日期 Char"/>
    <w:basedOn w:val="a1"/>
    <w:link w:val="af"/>
    <w:uiPriority w:val="99"/>
    <w:semiHidden/>
    <w:rsid w:val="00100CE3"/>
    <w:rPr>
      <w:rFonts w:ascii="Calibri" w:hAnsi="Calibri"/>
      <w:kern w:val="2"/>
      <w:sz w:val="21"/>
      <w:szCs w:val="22"/>
    </w:rPr>
  </w:style>
  <w:style w:type="paragraph" w:styleId="af0">
    <w:name w:val="Normal (Web)"/>
    <w:basedOn w:val="a"/>
    <w:uiPriority w:val="99"/>
    <w:semiHidden/>
    <w:unhideWhenUsed/>
    <w:locked/>
    <w:rsid w:val="009D68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locked/>
    <w:rsid w:val="0043293C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1"/>
    <w:rsid w:val="0043293C"/>
  </w:style>
  <w:style w:type="character" w:customStyle="1" w:styleId="hljs-string">
    <w:name w:val="hljs-string"/>
    <w:basedOn w:val="a1"/>
    <w:rsid w:val="0043293C"/>
  </w:style>
  <w:style w:type="character" w:customStyle="1" w:styleId="hljs-keyword">
    <w:name w:val="hljs-keyword"/>
    <w:basedOn w:val="a1"/>
    <w:rsid w:val="0043293C"/>
  </w:style>
  <w:style w:type="character" w:customStyle="1" w:styleId="hljs-number">
    <w:name w:val="hljs-number"/>
    <w:basedOn w:val="a1"/>
    <w:rsid w:val="0043293C"/>
  </w:style>
  <w:style w:type="character" w:customStyle="1" w:styleId="hljs-attribute">
    <w:name w:val="hljs-attribute"/>
    <w:basedOn w:val="a1"/>
    <w:rsid w:val="0043293C"/>
  </w:style>
  <w:style w:type="character" w:customStyle="1" w:styleId="hljs-subst">
    <w:name w:val="hljs-subst"/>
    <w:basedOn w:val="a1"/>
    <w:rsid w:val="0043293C"/>
  </w:style>
  <w:style w:type="character" w:styleId="af1">
    <w:name w:val="Strong"/>
    <w:basedOn w:val="a1"/>
    <w:uiPriority w:val="22"/>
    <w:qFormat/>
    <w:rsid w:val="0043293C"/>
    <w:rPr>
      <w:b/>
      <w:bCs/>
    </w:rPr>
  </w:style>
  <w:style w:type="character" w:customStyle="1" w:styleId="hljs-status">
    <w:name w:val="hljs-status"/>
    <w:basedOn w:val="a1"/>
    <w:rsid w:val="0043293C"/>
  </w:style>
  <w:style w:type="character" w:customStyle="1" w:styleId="css">
    <w:name w:val="css"/>
    <w:basedOn w:val="a1"/>
    <w:rsid w:val="0043293C"/>
  </w:style>
  <w:style w:type="character" w:customStyle="1" w:styleId="hljs-rules">
    <w:name w:val="hljs-rules"/>
    <w:basedOn w:val="a1"/>
    <w:rsid w:val="0043293C"/>
  </w:style>
  <w:style w:type="character" w:customStyle="1" w:styleId="hljs-rule">
    <w:name w:val="hljs-rule"/>
    <w:basedOn w:val="a1"/>
    <w:rsid w:val="0043293C"/>
  </w:style>
  <w:style w:type="character" w:customStyle="1" w:styleId="hljs-value">
    <w:name w:val="hljs-value"/>
    <w:basedOn w:val="a1"/>
    <w:rsid w:val="0043293C"/>
  </w:style>
  <w:style w:type="character" w:customStyle="1" w:styleId="hljs-request">
    <w:name w:val="hljs-request"/>
    <w:basedOn w:val="a1"/>
    <w:rsid w:val="0043293C"/>
  </w:style>
  <w:style w:type="character" w:customStyle="1" w:styleId="bash">
    <w:name w:val="bash"/>
    <w:basedOn w:val="a1"/>
    <w:rsid w:val="0043293C"/>
  </w:style>
  <w:style w:type="character" w:customStyle="1" w:styleId="ini">
    <w:name w:val="ini"/>
    <w:basedOn w:val="a1"/>
    <w:rsid w:val="0043293C"/>
  </w:style>
  <w:style w:type="character" w:customStyle="1" w:styleId="hljs-setting">
    <w:name w:val="hljs-setting"/>
    <w:basedOn w:val="a1"/>
    <w:rsid w:val="0043293C"/>
  </w:style>
  <w:style w:type="character" w:customStyle="1" w:styleId="json">
    <w:name w:val="json"/>
    <w:basedOn w:val="a1"/>
    <w:rsid w:val="0043293C"/>
  </w:style>
  <w:style w:type="character" w:customStyle="1" w:styleId="apple-converted-space">
    <w:name w:val="apple-converted-space"/>
    <w:basedOn w:val="a1"/>
    <w:rsid w:val="0043293C"/>
  </w:style>
  <w:style w:type="character" w:customStyle="1" w:styleId="hljs-literal">
    <w:name w:val="hljs-literal"/>
    <w:basedOn w:val="a1"/>
    <w:rsid w:val="00AC73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kcdoc.cc/index.php/Home/item/show?page_id=56&amp;item_id=5" TargetMode="External"/><Relationship Id="rId13" Type="http://schemas.openxmlformats.org/officeDocument/2006/relationships/hyperlink" Target="http://zkcdoc.cc/index.php/Home/item/show?page_id=56&amp;item_id=5" TargetMode="External"/><Relationship Id="rId18" Type="http://schemas.openxmlformats.org/officeDocument/2006/relationships/hyperlink" Target="http://zkcdoc.cc/index.php/home/page/index?page_id=57" TargetMode="External"/><Relationship Id="rId26" Type="http://schemas.openxmlformats.org/officeDocument/2006/relationships/hyperlink" Target="http://zkcdoc.cc/index.php/home/page/index?page_id=56" TargetMode="External"/><Relationship Id="rId3" Type="http://schemas.openxmlformats.org/officeDocument/2006/relationships/styles" Target="styles.xml"/><Relationship Id="rId21" Type="http://schemas.openxmlformats.org/officeDocument/2006/relationships/hyperlink" Target="http://zkcdoc.cc/index.php/home/page/index?page_id=3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zkcdoc.cc/index.php/home/page/index?page_id=42" TargetMode="External"/><Relationship Id="rId17" Type="http://schemas.openxmlformats.org/officeDocument/2006/relationships/hyperlink" Target="http://zkcdoc.cc/index.php/home/page/index?page_id=51" TargetMode="External"/><Relationship Id="rId25" Type="http://schemas.openxmlformats.org/officeDocument/2006/relationships/hyperlink" Target="http://zkcdoc.cc/index.php/home/page/index?page_id=5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zkcdoc.cc/index.php/home/page/index?page_id=41" TargetMode="External"/><Relationship Id="rId20" Type="http://schemas.openxmlformats.org/officeDocument/2006/relationships/hyperlink" Target="http://zkcdoc.cc/index.php/home/page/index?page_id=46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kcdoc.cc/index.php/home/page/index?page_id=39" TargetMode="External"/><Relationship Id="rId24" Type="http://schemas.openxmlformats.org/officeDocument/2006/relationships/hyperlink" Target="http://zkcdoc.cc/index.php/home/page/index?page_id=52" TargetMode="External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://zkcdoc.cc/index.php/home/page/index?page_id=40" TargetMode="External"/><Relationship Id="rId23" Type="http://schemas.openxmlformats.org/officeDocument/2006/relationships/hyperlink" Target="http://zkcdoc.cc/index.php/home/page/index?page_id=49" TargetMode="External"/><Relationship Id="rId28" Type="http://schemas.openxmlformats.org/officeDocument/2006/relationships/header" Target="header1.xml"/><Relationship Id="rId10" Type="http://schemas.openxmlformats.org/officeDocument/2006/relationships/hyperlink" Target="http://zkcdoc.cc/index.php/home/page/index?page_id=38" TargetMode="External"/><Relationship Id="rId19" Type="http://schemas.openxmlformats.org/officeDocument/2006/relationships/hyperlink" Target="http://zkcdoc.cc/index.php/Home/item/show?page_id=56&amp;item_id=5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zkcdoc.cc/index.php/home/page/index?page_id=37" TargetMode="External"/><Relationship Id="rId14" Type="http://schemas.openxmlformats.org/officeDocument/2006/relationships/hyperlink" Target="http://zkcdoc.cc/index.php/home/page/index?page_id=34" TargetMode="External"/><Relationship Id="rId22" Type="http://schemas.openxmlformats.org/officeDocument/2006/relationships/hyperlink" Target="http://zkcdoc.cc/index.php/home/page/index?page_id=50" TargetMode="External"/><Relationship Id="rId27" Type="http://schemas.openxmlformats.org/officeDocument/2006/relationships/image" Target="media/image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F2090-2FBD-41A7-BCC4-BADD01C07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38412</TotalTime>
  <Pages>44</Pages>
  <Words>2518</Words>
  <Characters>14359</Characters>
  <Application>Microsoft Office Word</Application>
  <DocSecurity>0</DocSecurity>
  <Lines>119</Lines>
  <Paragraphs>33</Paragraphs>
  <ScaleCrop>false</ScaleCrop>
  <Company/>
  <LinksUpToDate>false</LinksUpToDate>
  <CharactersWithSpaces>16844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演吧后台API</dc:title>
  <dc:subject/>
  <dc:creator>Jerry.Zhang</dc:creator>
  <cp:keywords/>
  <dc:description/>
  <cp:lastModifiedBy>黄华</cp:lastModifiedBy>
  <cp:revision>1799</cp:revision>
  <cp:lastPrinted>2013-07-05T06:08:00Z</cp:lastPrinted>
  <dcterms:created xsi:type="dcterms:W3CDTF">2014-09-18T06:52:00Z</dcterms:created>
  <dcterms:modified xsi:type="dcterms:W3CDTF">2016-06-28T09:35:00Z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